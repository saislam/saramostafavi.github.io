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0D6F5" w14:textId="7FD82377" w:rsidR="008D4CAF" w:rsidRPr="00074A4F" w:rsidRDefault="00074A4F" w:rsidP="00B17A18">
      <w:pPr>
        <w:rPr>
          <w:b/>
          <w:i/>
        </w:rPr>
      </w:pPr>
      <w:r w:rsidRPr="00074A4F">
        <w:rPr>
          <w:b/>
          <w:i/>
        </w:rPr>
        <w:t xml:space="preserve">Identification of </w:t>
      </w:r>
      <w:r w:rsidR="009E3623">
        <w:rPr>
          <w:b/>
          <w:i/>
        </w:rPr>
        <w:t>eight</w:t>
      </w:r>
      <w:r w:rsidRPr="00074A4F">
        <w:rPr>
          <w:b/>
          <w:i/>
        </w:rPr>
        <w:t xml:space="preserve"> novel genetic </w:t>
      </w:r>
      <w:r>
        <w:rPr>
          <w:b/>
          <w:i/>
        </w:rPr>
        <w:t>associations</w:t>
      </w:r>
      <w:r w:rsidRPr="00074A4F">
        <w:rPr>
          <w:b/>
          <w:i/>
        </w:rPr>
        <w:t xml:space="preserve"> </w:t>
      </w:r>
      <w:r>
        <w:rPr>
          <w:b/>
          <w:i/>
        </w:rPr>
        <w:t>for major depressive disorder</w:t>
      </w:r>
    </w:p>
    <w:p w14:paraId="30F75419" w14:textId="77777777" w:rsidR="00E56AE8" w:rsidRDefault="00E56AE8" w:rsidP="00E56AE8"/>
    <w:p w14:paraId="1A9DC0BA" w14:textId="2A9FD9FC" w:rsidR="00E56AE8" w:rsidRDefault="00E56AE8" w:rsidP="00E56AE8">
      <w:pPr>
        <w:rPr>
          <w:ins w:id="0" w:author="pfs" w:date="2016-03-10T12:17:00Z"/>
        </w:rPr>
      </w:pPr>
      <w:ins w:id="1" w:author="pfs" w:date="2016-03-10T12:17:00Z">
        <w:r>
          <w:t xml:space="preserve">Named author list here (order TBD). Groupings: (a) </w:t>
        </w:r>
        <w:r w:rsidRPr="00B17A18">
          <w:t>people who contributed most to the manuscript are listed first</w:t>
        </w:r>
        <w:r>
          <w:t xml:space="preserve">, (b) </w:t>
        </w:r>
        <w:r w:rsidRPr="00B17A18">
          <w:t>PGC MDD study PIs are at the end</w:t>
        </w:r>
        <w:r>
          <w:t>, (c) a</w:t>
        </w:r>
        <w:r w:rsidRPr="00B17A18">
          <w:t xml:space="preserve">ll other individuals who made author-level contributions are listed alphabetically between </w:t>
        </w:r>
        <w:r>
          <w:t xml:space="preserve">a and b, (d) use of “*” and “†” to indicate equivalent contributions, and (d) last author </w:t>
        </w:r>
      </w:ins>
      <w:ins w:id="2" w:author="pfs" w:date="2016-04-14T08:56:00Z">
        <w:r w:rsidR="00CB023D">
          <w:t>is “</w:t>
        </w:r>
      </w:ins>
      <w:ins w:id="3" w:author="pfs" w:date="2016-03-10T12:17:00Z">
        <w:r>
          <w:t>F</w:t>
        </w:r>
        <w:r w:rsidRPr="00B17A18">
          <w:t>or the Major Depressive Disorder Working Group of the Psychiatric Genomics Consortiu</w:t>
        </w:r>
        <w:r>
          <w:t>m</w:t>
        </w:r>
      </w:ins>
      <w:ins w:id="4" w:author="pfs" w:date="2016-04-14T08:56:00Z">
        <w:r w:rsidR="00CB023D">
          <w:t>”</w:t>
        </w:r>
      </w:ins>
      <w:ins w:id="5" w:author="pfs" w:date="2016-03-10T12:17:00Z">
        <w:r>
          <w:t xml:space="preserve">. </w:t>
        </w:r>
      </w:ins>
    </w:p>
    <w:p w14:paraId="2F9B4AB8" w14:textId="77777777" w:rsidR="00EE5A9B" w:rsidRPr="00A70CC8" w:rsidRDefault="00EE5A9B" w:rsidP="00EE5A9B"/>
    <w:p w14:paraId="7EB04F4E" w14:textId="5BCC17BE" w:rsidR="006324D9" w:rsidRPr="00E57D7C" w:rsidRDefault="006324D9" w:rsidP="00A70CC8">
      <w:pPr>
        <w:spacing w:line="276" w:lineRule="auto"/>
      </w:pPr>
      <w:r w:rsidRPr="00E57D7C">
        <w:t xml:space="preserve">Correspond with </w:t>
      </w:r>
      <w:proofErr w:type="spellStart"/>
      <w:ins w:id="6" w:author="pfs" w:date="2016-04-23T12:43:00Z">
        <w:r w:rsidR="001D09CB">
          <w:t>xxxx</w:t>
        </w:r>
        <w:proofErr w:type="spellEnd"/>
        <w:r w:rsidR="001D09CB">
          <w:t xml:space="preserve"> </w:t>
        </w:r>
      </w:ins>
      <w:r w:rsidR="001D09CB">
        <w:t xml:space="preserve">and </w:t>
      </w:r>
      <w:proofErr w:type="spellStart"/>
      <w:r w:rsidRPr="00E57D7C">
        <w:t>Dr</w:t>
      </w:r>
      <w:proofErr w:type="spellEnd"/>
      <w:r w:rsidRPr="00E57D7C">
        <w:t xml:space="preserve"> Sullivan</w:t>
      </w:r>
      <w:r w:rsidR="007F0FD0" w:rsidRPr="00E57D7C">
        <w:t>:</w:t>
      </w:r>
      <w:r w:rsidR="00CC7E02" w:rsidRPr="00E57D7C">
        <w:t xml:space="preserve"> </w:t>
      </w:r>
      <w:r w:rsidRPr="00E57D7C">
        <w:t xml:space="preserve">Department of Genetics, CB#7264, </w:t>
      </w:r>
      <w:r w:rsidR="00080BAF" w:rsidRPr="00E57D7C">
        <w:t>5097 Genomic Medicine</w:t>
      </w:r>
      <w:r w:rsidRPr="00E57D7C">
        <w:t>, University of North Carolina, Chapel Hill, NC, 27599-7264, USA. Voice: +919-966-3358, FAX: +919-966-3630</w:t>
      </w:r>
      <w:r w:rsidR="007F0FD0" w:rsidRPr="00E57D7C">
        <w:t xml:space="preserve">, </w:t>
      </w:r>
      <w:hyperlink r:id="rId17" w:history="1">
        <w:r w:rsidRPr="00E57D7C">
          <w:rPr>
            <w:rStyle w:val="Hyperlink"/>
            <w:rFonts w:cs="Arial"/>
          </w:rPr>
          <w:t>pfsulliv@med.unc.edu</w:t>
        </w:r>
      </w:hyperlink>
      <w:r w:rsidRPr="00E57D7C">
        <w:t>.</w:t>
      </w:r>
      <w:r w:rsidR="00090C2A" w:rsidRPr="00E57D7C">
        <w:t xml:space="preserve"> </w:t>
      </w:r>
    </w:p>
    <w:p w14:paraId="6117562E" w14:textId="77777777" w:rsidR="0081523B" w:rsidRDefault="0081523B" w:rsidP="00322C98">
      <w:pPr>
        <w:spacing w:line="276" w:lineRule="auto"/>
        <w:rPr>
          <w:rFonts w:cs="Arial"/>
        </w:rPr>
      </w:pPr>
    </w:p>
    <w:p w14:paraId="3EBE3292" w14:textId="7166008C" w:rsidR="0021565A" w:rsidRPr="00E57D7C" w:rsidRDefault="00EE5A9B" w:rsidP="0081523B">
      <w:pPr>
        <w:spacing w:before="120" w:line="240" w:lineRule="auto"/>
        <w:rPr>
          <w:rFonts w:cs="Arial"/>
          <w:i/>
          <w:iCs/>
        </w:rPr>
      </w:pPr>
      <w:r>
        <w:rPr>
          <w:rFonts w:cs="Arial"/>
        </w:rPr>
        <w:t>S</w:t>
      </w:r>
      <w:r w:rsidR="0021565A" w:rsidRPr="00E57D7C">
        <w:rPr>
          <w:rFonts w:cs="Arial"/>
        </w:rPr>
        <w:t>ubmitted to:</w:t>
      </w:r>
      <w:r w:rsidR="0021565A" w:rsidRPr="00E57D7C">
        <w:rPr>
          <w:rFonts w:cs="Arial"/>
        </w:rPr>
        <w:tab/>
      </w:r>
      <w:ins w:id="7" w:author="Patrick Sullivan" w:date="2015-01-07T09:00:00Z">
        <w:r>
          <w:rPr>
            <w:rFonts w:cs="Arial"/>
          </w:rPr>
          <w:t>journal TBD</w:t>
        </w:r>
      </w:ins>
    </w:p>
    <w:p w14:paraId="21A6E3FB" w14:textId="5751FAFA" w:rsidR="0021565A" w:rsidRPr="00E57D7C" w:rsidRDefault="00B66CC7" w:rsidP="0081523B">
      <w:pPr>
        <w:spacing w:before="120" w:line="240" w:lineRule="auto"/>
        <w:rPr>
          <w:rFonts w:cs="Arial"/>
        </w:rPr>
      </w:pPr>
      <w:r w:rsidRPr="00E57D7C">
        <w:rPr>
          <w:rFonts w:cs="Arial"/>
        </w:rPr>
        <w:t>Running head:</w:t>
      </w:r>
      <w:r w:rsidRPr="00E57D7C">
        <w:rPr>
          <w:rFonts w:cs="Arial"/>
        </w:rPr>
        <w:tab/>
      </w:r>
      <w:r w:rsidR="0081523B">
        <w:rPr>
          <w:rFonts w:cs="Arial"/>
        </w:rPr>
        <w:t>PGC MDD GWAS</w:t>
      </w:r>
    </w:p>
    <w:p w14:paraId="6B1EB98F" w14:textId="2771C2EF" w:rsidR="0021565A" w:rsidRPr="00E57D7C" w:rsidRDefault="0021565A" w:rsidP="0081523B">
      <w:pPr>
        <w:spacing w:before="120" w:line="240" w:lineRule="auto"/>
        <w:rPr>
          <w:rFonts w:cs="Arial"/>
        </w:rPr>
      </w:pPr>
      <w:r w:rsidRPr="00E57D7C">
        <w:rPr>
          <w:rFonts w:cs="Arial"/>
        </w:rPr>
        <w:t>Word count:</w:t>
      </w:r>
      <w:r w:rsidRPr="00E57D7C">
        <w:rPr>
          <w:rFonts w:cs="Arial"/>
        </w:rPr>
        <w:tab/>
      </w:r>
      <w:proofErr w:type="spellStart"/>
      <w:ins w:id="8" w:author="Patrick Sullivan" w:date="2015-01-07T09:00:00Z">
        <w:r w:rsidR="00EE5A9B">
          <w:rPr>
            <w:rFonts w:cs="Arial"/>
          </w:rPr>
          <w:t>xxxx</w:t>
        </w:r>
      </w:ins>
      <w:proofErr w:type="spellEnd"/>
      <w:r w:rsidR="008B75D3">
        <w:rPr>
          <w:rFonts w:cs="Arial"/>
        </w:rPr>
        <w:t xml:space="preserve"> words (main text)</w:t>
      </w:r>
    </w:p>
    <w:p w14:paraId="14C198F7" w14:textId="288C3359" w:rsidR="0021565A" w:rsidRPr="00E57D7C" w:rsidRDefault="0021565A" w:rsidP="0081523B">
      <w:pPr>
        <w:spacing w:before="120" w:line="240" w:lineRule="auto"/>
        <w:rPr>
          <w:rFonts w:cs="Arial"/>
        </w:rPr>
      </w:pPr>
      <w:r w:rsidRPr="00E57D7C">
        <w:rPr>
          <w:rFonts w:cs="Arial"/>
        </w:rPr>
        <w:t>Additional:</w:t>
      </w:r>
      <w:r w:rsidRPr="00E57D7C">
        <w:rPr>
          <w:rFonts w:cs="Arial"/>
        </w:rPr>
        <w:tab/>
      </w:r>
      <w:ins w:id="9" w:author="Patrick Sullivan" w:date="2015-01-07T09:01:00Z">
        <w:r w:rsidR="00EE5A9B">
          <w:rPr>
            <w:rFonts w:cs="Arial"/>
          </w:rPr>
          <w:t>x</w:t>
        </w:r>
      </w:ins>
      <w:r w:rsidR="00C340D7" w:rsidRPr="00E57D7C">
        <w:rPr>
          <w:rFonts w:cs="Arial"/>
        </w:rPr>
        <w:t xml:space="preserve"> </w:t>
      </w:r>
      <w:r w:rsidRPr="00E57D7C">
        <w:rPr>
          <w:rFonts w:cs="Arial"/>
        </w:rPr>
        <w:t>figure</w:t>
      </w:r>
      <w:r w:rsidR="00A44544">
        <w:rPr>
          <w:rFonts w:cs="Arial"/>
        </w:rPr>
        <w:t>s</w:t>
      </w:r>
      <w:r w:rsidR="00324B76" w:rsidRPr="00E57D7C">
        <w:rPr>
          <w:rFonts w:cs="Arial"/>
        </w:rPr>
        <w:t>,</w:t>
      </w:r>
      <w:r w:rsidR="008D4CAF">
        <w:rPr>
          <w:rFonts w:cs="Arial"/>
        </w:rPr>
        <w:t xml:space="preserve"> </w:t>
      </w:r>
      <w:ins w:id="10" w:author="Patrick Sullivan" w:date="2015-01-07T09:01:00Z">
        <w:r w:rsidR="00EE5A9B">
          <w:rPr>
            <w:rFonts w:cs="Arial"/>
          </w:rPr>
          <w:t>x</w:t>
        </w:r>
      </w:ins>
      <w:r w:rsidR="008D4CAF">
        <w:rPr>
          <w:rFonts w:cs="Arial"/>
        </w:rPr>
        <w:t xml:space="preserve"> tables,</w:t>
      </w:r>
      <w:r w:rsidR="008F37FE" w:rsidRPr="00E57D7C">
        <w:rPr>
          <w:rFonts w:cs="Arial"/>
        </w:rPr>
        <w:t xml:space="preserve"> </w:t>
      </w:r>
      <w:ins w:id="11" w:author="Patrick Sullivan" w:date="2015-01-07T09:01:00Z">
        <w:r w:rsidR="00EE5A9B">
          <w:rPr>
            <w:rFonts w:cs="Arial"/>
          </w:rPr>
          <w:t>x</w:t>
        </w:r>
      </w:ins>
      <w:r w:rsidR="00324B76" w:rsidRPr="00E57D7C">
        <w:rPr>
          <w:rFonts w:cs="Arial"/>
        </w:rPr>
        <w:t xml:space="preserve"> supplemental </w:t>
      </w:r>
      <w:r w:rsidR="00FF498A" w:rsidRPr="00E57D7C">
        <w:rPr>
          <w:rFonts w:cs="Arial"/>
        </w:rPr>
        <w:t>file</w:t>
      </w:r>
    </w:p>
    <w:p w14:paraId="6215F280" w14:textId="40F5C17E" w:rsidR="0021565A" w:rsidRPr="00E57D7C" w:rsidRDefault="0081777E" w:rsidP="0081523B">
      <w:pPr>
        <w:spacing w:before="120" w:line="240" w:lineRule="auto"/>
        <w:rPr>
          <w:rFonts w:cs="Arial"/>
        </w:rPr>
      </w:pPr>
      <w:r w:rsidRPr="00E57D7C">
        <w:rPr>
          <w:rFonts w:cs="Arial"/>
        </w:rPr>
        <w:t>Key words:</w:t>
      </w:r>
      <w:r w:rsidRPr="00E57D7C">
        <w:rPr>
          <w:rFonts w:cs="Arial"/>
        </w:rPr>
        <w:tab/>
      </w:r>
      <w:r w:rsidR="00EE5A9B">
        <w:rPr>
          <w:rFonts w:cs="Arial"/>
        </w:rPr>
        <w:t>major depressive disorder</w:t>
      </w:r>
      <w:r w:rsidR="008D4CAF">
        <w:rPr>
          <w:rFonts w:cs="Arial"/>
        </w:rPr>
        <w:t xml:space="preserve">, </w:t>
      </w:r>
      <w:r w:rsidR="00EE5A9B">
        <w:rPr>
          <w:rFonts w:cs="Arial"/>
        </w:rPr>
        <w:t xml:space="preserve">genome-wide association, </w:t>
      </w:r>
      <w:r w:rsidR="008D4CAF">
        <w:rPr>
          <w:rFonts w:cs="Arial"/>
        </w:rPr>
        <w:t xml:space="preserve">genetics, </w:t>
      </w:r>
      <w:r w:rsidR="008B75D3">
        <w:rPr>
          <w:rFonts w:cs="Arial"/>
        </w:rPr>
        <w:t>meta-analysis</w:t>
      </w:r>
    </w:p>
    <w:p w14:paraId="7F05103B" w14:textId="77777777" w:rsidR="0021565A" w:rsidRPr="00A70CC8" w:rsidRDefault="0021565A" w:rsidP="00A70CC8"/>
    <w:p w14:paraId="3AA982DC" w14:textId="65800317" w:rsidR="0081777E" w:rsidRDefault="0081777E" w:rsidP="0046114C">
      <w:r>
        <w:br w:type="page"/>
      </w:r>
    </w:p>
    <w:p w14:paraId="6672DAA1" w14:textId="57950F3C" w:rsidR="00FC7D12" w:rsidRDefault="00FC7D12" w:rsidP="00FC7D12">
      <w:pPr>
        <w:pStyle w:val="Heading1"/>
      </w:pPr>
      <w:r>
        <w:lastRenderedPageBreak/>
        <w:t>Abstract</w:t>
      </w:r>
    </w:p>
    <w:p w14:paraId="5587EAA8" w14:textId="77777777" w:rsidR="005D0E8A" w:rsidRDefault="005D0E8A" w:rsidP="00265019"/>
    <w:p w14:paraId="0C76611E" w14:textId="0CF0950F" w:rsidR="00FC7D12" w:rsidRDefault="00FC7D12" w:rsidP="00FC7D12">
      <w:pPr>
        <w:pStyle w:val="Heading1"/>
      </w:pPr>
      <w:r>
        <w:t>Introduction</w:t>
      </w:r>
    </w:p>
    <w:p w14:paraId="26EF5F7A" w14:textId="2D596840" w:rsidR="00152EE8" w:rsidRDefault="00A73D71" w:rsidP="00152EE8">
      <w:commentRangeStart w:id="12"/>
      <w:r>
        <w:t xml:space="preserve">Major </w:t>
      </w:r>
      <w:commentRangeEnd w:id="12"/>
      <w:r w:rsidR="00947521">
        <w:rPr>
          <w:rStyle w:val="CommentReference"/>
        </w:rPr>
        <w:commentReference w:id="12"/>
      </w:r>
      <w:commentRangeStart w:id="13"/>
      <w:r>
        <w:t xml:space="preserve">depressive </w:t>
      </w:r>
      <w:commentRangeEnd w:id="13"/>
      <w:r w:rsidR="00644FE2">
        <w:rPr>
          <w:rStyle w:val="CommentReference"/>
        </w:rPr>
        <w:commentReference w:id="13"/>
      </w:r>
      <w:r>
        <w:t xml:space="preserve">disorder (MDD) </w:t>
      </w:r>
      <w:hyperlink w:anchor="_ENREF_1" w:tooltip="Hyman, 2010 #1" w:history="1">
        <w:r w:rsidR="00FA01AD">
          <w:fldChar w:fldCharType="begin"/>
        </w:r>
        <w:r w:rsidR="00FA01AD">
          <w:instrText xml:space="preserve"> ADDIN EN.CITE &lt;EndNote&gt;&lt;Cite&gt;&lt;Author&gt;Hyman&lt;/Author&gt;&lt;Year&gt;2010&lt;/Year&gt;&lt;RecNum&gt;1&lt;/RecNum&gt;&lt;DisplayText&gt;&lt;style face="superscript"&gt;1&lt;/style&gt;&lt;/DisplayText&gt;&lt;record&gt;&lt;rec-number&gt;1&lt;/rec-number&gt;&lt;foreign-keys&gt;&lt;key app="EN" db-id="fxpvs2r0o9v5avezdt2xpts7f5ts0zv0tfew" timestamp="1460617121"&gt;1&lt;/key&gt;&lt;/foreign-keys&gt;&lt;ref-type name="Journal Article"&gt;17&lt;/ref-type&gt;&lt;contributors&gt;&lt;authors&gt;&lt;author&gt;Hyman, S.E.&lt;/author&gt;&lt;/authors&gt;&lt;/contributors&gt;&lt;titles&gt;&lt;title&gt;The diagnosis of mental disorders: The problem of reification&lt;/title&gt;&lt;secondary-title&gt;Annual Review of Clinical Psychology&lt;/secondary-title&gt;&lt;/titles&gt;&lt;periodical&gt;&lt;full-title&gt;Annual Review of Clinical Psychology&lt;/full-title&gt;&lt;/periodical&gt;&lt;pages&gt;12.1-12.25&lt;/pages&gt;&lt;volume&gt;6&lt;/volume&gt;&lt;dates&gt;&lt;year&gt;2010&lt;/year&gt;&lt;/dates&gt;&lt;urls&gt;&lt;/urls&gt;&lt;/record&gt;&lt;/Cite&gt;&lt;/EndNote&gt;</w:instrText>
        </w:r>
        <w:r w:rsidR="00FA01AD">
          <w:fldChar w:fldCharType="separate"/>
        </w:r>
        <w:r w:rsidR="00FA01AD" w:rsidRPr="009F1874">
          <w:rPr>
            <w:noProof/>
            <w:vertAlign w:val="superscript"/>
          </w:rPr>
          <w:t>1</w:t>
        </w:r>
        <w:r w:rsidR="00FA01AD">
          <w:fldChar w:fldCharType="end"/>
        </w:r>
      </w:hyperlink>
      <w:r w:rsidR="00BC523C">
        <w:t xml:space="preserve"> </w:t>
      </w:r>
      <w:r w:rsidR="006E0EE5">
        <w:t>is a notably complex human illness</w:t>
      </w:r>
      <w:r w:rsidR="004A41F6">
        <w:t xml:space="preserve"> with a </w:t>
      </w:r>
      <w:r w:rsidR="0020648E">
        <w:t xml:space="preserve">lifetime prevalence </w:t>
      </w:r>
      <w:r w:rsidR="006E0EE5">
        <w:t xml:space="preserve">as high as </w:t>
      </w:r>
      <w:r w:rsidR="006E0EE5" w:rsidRPr="001830D4">
        <w:t>15%</w:t>
      </w:r>
      <w:r w:rsidR="006E0EE5">
        <w:t xml:space="preserve"> </w:t>
      </w:r>
      <w:r w:rsidR="006E0EE5">
        <w:fldChar w:fldCharType="begin">
          <w:fldData xml:space="preserve">PEVuZE5vdGU+PENpdGU+PEF1dGhvcj5IYXNpbjwvQXV0aG9yPjxZZWFyPjIwMDU8L1llYXI+PFJl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</w:fldData>
        </w:fldChar>
      </w:r>
      <w:r w:rsidR="00BF06ED">
        <w:instrText xml:space="preserve"> ADDIN EN.CITE </w:instrText>
      </w:r>
      <w:r w:rsidR="00BF06ED">
        <w:fldChar w:fldCharType="begin">
          <w:fldData xml:space="preserve">PEVuZE5vdGU+PENpdGU+PEF1dGhvcj5IYXNpbjwvQXV0aG9yPjxZZWFyPjIwMDU8L1llYXI+PFJl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</w:fldData>
        </w:fldChar>
      </w:r>
      <w:r w:rsidR="00BF06ED">
        <w:instrText xml:space="preserve"> ADDIN EN.CITE.DATA </w:instrText>
      </w:r>
      <w:r w:rsidR="00BF06ED">
        <w:fldChar w:fldCharType="end"/>
      </w:r>
      <w:r w:rsidR="006E0EE5">
        <w:fldChar w:fldCharType="separate"/>
      </w:r>
      <w:hyperlink w:anchor="_ENREF_2" w:tooltip="Hasin, 2005 #2" w:history="1">
        <w:r w:rsidR="00FA01AD" w:rsidRPr="00ED19F5">
          <w:rPr>
            <w:noProof/>
            <w:vertAlign w:val="superscript"/>
          </w:rPr>
          <w:t>2</w:t>
        </w:r>
      </w:hyperlink>
      <w:r w:rsidR="00ED19F5" w:rsidRPr="00ED19F5">
        <w:rPr>
          <w:noProof/>
          <w:vertAlign w:val="superscript"/>
        </w:rPr>
        <w:t>,</w:t>
      </w:r>
      <w:hyperlink w:anchor="_ENREF_3" w:tooltip="Kessler, 2003 #3" w:history="1">
        <w:r w:rsidR="00FA01AD" w:rsidRPr="00ED19F5">
          <w:rPr>
            <w:noProof/>
            <w:vertAlign w:val="superscript"/>
          </w:rPr>
          <w:t>3</w:t>
        </w:r>
      </w:hyperlink>
      <w:r w:rsidR="006E0EE5">
        <w:fldChar w:fldCharType="end"/>
      </w:r>
      <w:r w:rsidR="006E0EE5">
        <w:t>. MDD tends to be a recurrent illness and is thus accompanied by</w:t>
      </w:r>
      <w:r w:rsidR="006E0EE5" w:rsidRPr="001830D4">
        <w:t xml:space="preserve"> considerable morbidity</w:t>
      </w:r>
      <w:r w:rsidR="006E0EE5">
        <w:t xml:space="preserve"> </w:t>
      </w:r>
      <w:hyperlink w:anchor="_ENREF_4" w:tooltip="Judd, 1997 #4" w:history="1">
        <w:r w:rsidR="00FA01AD">
          <w:fldChar w:fldCharType="begin">
            <w:fldData xml:space="preserve">PEVuZE5vdGU+PENpdGU+PEF1dGhvcj5KdWRkPC9BdXRob3I+PFllYXI+MTk5NzwvWWVhcj48UmVj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cGFnZXM+MTc0Ny01NzwvcGFnZXM+PHZvbHVtZT4zNjc8L3ZvbHVtZT48bnVtYmVyPjk1MjQ8L251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</w:fldData>
          </w:fldChar>
        </w:r>
        <w:r w:rsidR="00FA01AD">
          <w:instrText xml:space="preserve"> ADDIN EN.CITE </w:instrText>
        </w:r>
        <w:r w:rsidR="00FA01AD">
          <w:fldChar w:fldCharType="begin">
            <w:fldData xml:space="preserve">PEVuZE5vdGU+PENpdGU+PEF1dGhvcj5KdWRkPC9BdXRob3I+PFllYXI+MTk5NzwvWWVhcj48UmVj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cGFnZXM+MTc0Ny01NzwvcGFnZXM+PHZvbHVtZT4zNjc8L3ZvbHVtZT48bnVtYmVyPjk1MjQ8L251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</w:fldData>
          </w:fldChar>
        </w:r>
        <w:r w:rsidR="00FA01AD">
          <w:instrText xml:space="preserve"> ADDIN EN.CITE.DATA </w:instrText>
        </w:r>
        <w:r w:rsidR="00FA01AD">
          <w:fldChar w:fldCharType="end"/>
        </w:r>
        <w:r w:rsidR="00FA01AD">
          <w:fldChar w:fldCharType="separate"/>
        </w:r>
        <w:r w:rsidR="00FA01AD" w:rsidRPr="00DB0A2D">
          <w:rPr>
            <w:noProof/>
            <w:vertAlign w:val="superscript"/>
          </w:rPr>
          <w:t>4-6</w:t>
        </w:r>
        <w:r w:rsidR="00FA01AD">
          <w:fldChar w:fldCharType="end"/>
        </w:r>
      </w:hyperlink>
      <w:r w:rsidR="006E0EE5" w:rsidRPr="001830D4">
        <w:t>, excess mortality</w:t>
      </w:r>
      <w:r w:rsidR="006E0EE5">
        <w:t xml:space="preserve"> </w:t>
      </w:r>
      <w:r w:rsidR="006E0EE5">
        <w:fldChar w:fldCharType="begin">
          <w:fldData xml:space="preserve">PEVuZE5vdGU+PENpdGU+PEF1dGhvcj5Mb3BlejwvQXV0aG9yPjxZZWFyPjIwMDY8L1llYXI+PFJl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</w:fldData>
        </w:fldChar>
      </w:r>
      <w:r w:rsidR="00BF06ED">
        <w:instrText xml:space="preserve"> ADDIN EN.CITE </w:instrText>
      </w:r>
      <w:r w:rsidR="00BF06ED">
        <w:fldChar w:fldCharType="begin">
          <w:fldData xml:space="preserve">PEVuZE5vdGU+PENpdGU+PEF1dGhvcj5Mb3BlejwvQXV0aG9yPjxZZWFyPjIwMDY8L1llYXI+PFJl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</w:fldData>
        </w:fldChar>
      </w:r>
      <w:r w:rsidR="00BF06ED">
        <w:instrText xml:space="preserve"> ADDIN EN.CITE.DATA </w:instrText>
      </w:r>
      <w:r w:rsidR="00BF06ED">
        <w:fldChar w:fldCharType="end"/>
      </w:r>
      <w:r w:rsidR="006E0EE5">
        <w:fldChar w:fldCharType="separate"/>
      </w:r>
      <w:hyperlink w:anchor="_ENREF_5" w:tooltip="Lopez, 2006 #5" w:history="1">
        <w:r w:rsidR="00FA01AD" w:rsidRPr="00ED19F5">
          <w:rPr>
            <w:noProof/>
            <w:vertAlign w:val="superscript"/>
          </w:rPr>
          <w:t>5</w:t>
        </w:r>
      </w:hyperlink>
      <w:r w:rsidR="00ED19F5" w:rsidRPr="00ED19F5">
        <w:rPr>
          <w:noProof/>
          <w:vertAlign w:val="superscript"/>
        </w:rPr>
        <w:t>,</w:t>
      </w:r>
      <w:hyperlink w:anchor="_ENREF_7" w:tooltip="Angst, 2002 #7" w:history="1">
        <w:r w:rsidR="00FA01AD" w:rsidRPr="00ED19F5">
          <w:rPr>
            <w:noProof/>
            <w:vertAlign w:val="superscript"/>
          </w:rPr>
          <w:t>7</w:t>
        </w:r>
      </w:hyperlink>
      <w:r w:rsidR="006E0EE5">
        <w:fldChar w:fldCharType="end"/>
      </w:r>
      <w:r w:rsidR="006E0EE5" w:rsidRPr="001830D4">
        <w:t>, substantial costs</w:t>
      </w:r>
      <w:r w:rsidR="006E0EE5">
        <w:t xml:space="preserve"> </w:t>
      </w:r>
      <w:hyperlink w:anchor="_ENREF_8" w:tooltip="Gustavsson, 2011 #8" w:history="1">
        <w:r w:rsidR="00FA01AD">
          <w:fldChar w:fldCharType="begin">
            <w:fldData xml:space="preserve">PEVuZE5vdGU+PENpdGU+PEF1dGhvcj5HdXN0YXZzc29uPC9BdXRob3I+PFllYXI+MjAxMTwvWWVh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</w:fldData>
          </w:fldChar>
        </w:r>
        <w:r w:rsidR="00FA01AD">
          <w:instrText xml:space="preserve"> ADDIN EN.CITE </w:instrText>
        </w:r>
        <w:r w:rsidR="00FA01AD">
          <w:fldChar w:fldCharType="begin">
            <w:fldData xml:space="preserve">PEVuZE5vdGU+PENpdGU+PEF1dGhvcj5HdXN0YXZzc29uPC9BdXRob3I+PFllYXI+MjAxMTwvWWVh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</w:fldData>
          </w:fldChar>
        </w:r>
        <w:r w:rsidR="00FA01AD">
          <w:instrText xml:space="preserve"> ADDIN EN.CITE.DATA </w:instrText>
        </w:r>
        <w:r w:rsidR="00FA01AD">
          <w:fldChar w:fldCharType="end"/>
        </w:r>
        <w:r w:rsidR="00FA01AD">
          <w:fldChar w:fldCharType="separate"/>
        </w:r>
        <w:r w:rsidR="00FA01AD" w:rsidRPr="00DB0A2D">
          <w:rPr>
            <w:noProof/>
            <w:vertAlign w:val="superscript"/>
          </w:rPr>
          <w:t>8</w:t>
        </w:r>
        <w:r w:rsidR="00FA01AD">
          <w:fldChar w:fldCharType="end"/>
        </w:r>
      </w:hyperlink>
      <w:r w:rsidR="00ED19F5">
        <w:t xml:space="preserve">, and </w:t>
      </w:r>
      <w:r w:rsidR="004A41F6">
        <w:t xml:space="preserve">it </w:t>
      </w:r>
      <w:r w:rsidR="00ED19F5">
        <w:t xml:space="preserve">ranks second globally as a cause of disability. </w:t>
      </w:r>
      <w:hyperlink w:anchor="_ENREF_9" w:tooltip="Ferrari, 2013 #9" w:history="1">
        <w:r w:rsidR="00FA01AD">
          <w:fldChar w:fldCharType="begin">
            <w:fldData xml:space="preserve">PEVuZE5vdGU+PENpdGU+PEF1dGhvcj5GZXJyYXJpPC9BdXRob3I+PFllYXI+MjAxMzwvWWVhcj48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</w:fldData>
          </w:fldChar>
        </w:r>
        <w:r w:rsidR="00FA01AD">
          <w:instrText xml:space="preserve"> ADDIN EN.CITE </w:instrText>
        </w:r>
        <w:r w:rsidR="00FA01AD">
          <w:fldChar w:fldCharType="begin">
            <w:fldData xml:space="preserve">PEVuZE5vdGU+PENpdGU+PEF1dGhvcj5GZXJyYXJpPC9BdXRob3I+PFllYXI+MjAxMzwvWWVhcj48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</w:fldData>
          </w:fldChar>
        </w:r>
        <w:r w:rsidR="00FA01AD">
          <w:instrText xml:space="preserve"> ADDIN EN.CITE.DATA </w:instrText>
        </w:r>
        <w:r w:rsidR="00FA01AD">
          <w:fldChar w:fldCharType="end"/>
        </w:r>
        <w:r w:rsidR="00FA01AD">
          <w:fldChar w:fldCharType="separate"/>
        </w:r>
        <w:r w:rsidR="00FA01AD" w:rsidRPr="00ED19F5">
          <w:rPr>
            <w:noProof/>
            <w:vertAlign w:val="superscript"/>
          </w:rPr>
          <w:t>9</w:t>
        </w:r>
        <w:r w:rsidR="00FA01AD">
          <w:fldChar w:fldCharType="end"/>
        </w:r>
      </w:hyperlink>
      <w:r w:rsidR="00DB6E3D">
        <w:t xml:space="preserve"> </w:t>
      </w:r>
      <w:r w:rsidR="00152EE8">
        <w:t xml:space="preserve">Despite concerns about </w:t>
      </w:r>
      <w:r w:rsidR="00ED19F5">
        <w:t>its</w:t>
      </w:r>
      <w:r w:rsidR="00152EE8">
        <w:t xml:space="preserve"> </w:t>
      </w:r>
      <w:r w:rsidR="00BC523C">
        <w:t>definition</w:t>
      </w:r>
      <w:r w:rsidR="00152EE8">
        <w:t xml:space="preserve">, </w:t>
      </w:r>
      <w:hyperlink w:anchor="_ENREF_10" w:tooltip="Galatzer-Levy, 2013 #10" w:history="1">
        <w:r w:rsidR="00FA01AD" w:rsidRPr="0090504E">
          <w:fldChar w:fldCharType="begin"/>
        </w:r>
        <w:r w:rsidR="00FA01AD">
          <w:instrText xml:space="preserve"> ADDIN EN.CITE &lt;EndNote&gt;&lt;Cite&gt;&lt;Author&gt;Galatzer-Levy&lt;/Author&gt;&lt;Year&gt;2013&lt;/Year&gt;&lt;RecNum&gt;10&lt;/RecNum&gt;&lt;DisplayText&gt;&lt;style face="superscript"&gt;10&lt;/style&gt;&lt;/DisplayText&gt;&lt;record&gt;&lt;rec-number&gt;10&lt;/rec-number&gt;&lt;foreign-keys&gt;&lt;key app="EN" db-id="fxpvs2r0o9v5avezdt2xpts7f5ts0zv0tfew" timestamp="1460617121"&gt;10&lt;/key&gt;&lt;/foreign-keys&gt;&lt;ref-type name="Journal Article"&gt;17&lt;/ref-type&gt;&lt;contributors&gt;&lt;authors&gt;&lt;author&gt;Galatzer-Levy, I.R.&lt;/author&gt;&lt;author&gt;Bryant, R.A.&lt;/author&gt;&lt;/authors&gt;&lt;/contributors&gt;&lt;titles&gt;&lt;title&gt;626,120 ways to have posttraumatic stress disorder&lt;/title&gt;&lt;secondary-title&gt;Perspectives on Psychological Science&lt;/secondary-title&gt;&lt;/titles&gt;&lt;periodical&gt;&lt;full-title&gt;Perspectives on Psychological Science&lt;/full-title&gt;&lt;/periodical&gt;&lt;pages&gt;651-662&lt;/pages&gt;&lt;volume&gt;8&lt;/volume&gt;&lt;number&gt;6&lt;/number&gt;&lt;dates&gt;&lt;year&gt;2013&lt;/year&gt;&lt;/dates&gt;&lt;urls&gt;&lt;/urls&gt;&lt;/record&gt;&lt;/Cite&gt;&lt;/EndNote&gt;</w:instrText>
        </w:r>
        <w:r w:rsidR="00FA01AD" w:rsidRPr="0090504E">
          <w:fldChar w:fldCharType="separate"/>
        </w:r>
        <w:r w:rsidR="00FA01AD" w:rsidRPr="00ED19F5">
          <w:rPr>
            <w:noProof/>
            <w:vertAlign w:val="superscript"/>
          </w:rPr>
          <w:t>10</w:t>
        </w:r>
        <w:r w:rsidR="00FA01AD" w:rsidRPr="0090504E">
          <w:fldChar w:fldCharType="end"/>
        </w:r>
      </w:hyperlink>
      <w:r w:rsidR="00152EE8">
        <w:t xml:space="preserve"> there is </w:t>
      </w:r>
      <w:r w:rsidR="00D65045">
        <w:t xml:space="preserve">substantial </w:t>
      </w:r>
      <w:r w:rsidR="00863680">
        <w:t>evidence that the constellation</w:t>
      </w:r>
      <w:r w:rsidR="00152EE8">
        <w:t xml:space="preserve"> of symptoms comprising</w:t>
      </w:r>
      <w:r w:rsidR="00BC523C">
        <w:t xml:space="preserve"> MDD</w:t>
      </w:r>
      <w:r w:rsidR="00152EE8">
        <w:t xml:space="preserve"> is familial and heritable. Family studies have shown that people with MDD </w:t>
      </w:r>
      <w:r w:rsidR="00152EE8" w:rsidRPr="00001E5A">
        <w:t>are three times</w:t>
      </w:r>
      <w:r w:rsidR="00074A4F">
        <w:t xml:space="preserve"> more likely</w:t>
      </w:r>
      <w:r w:rsidR="00D65045">
        <w:t xml:space="preserve"> to have a first-</w:t>
      </w:r>
      <w:r w:rsidR="00152EE8" w:rsidRPr="00001E5A">
        <w:t xml:space="preserve">degree relative </w:t>
      </w:r>
      <w:r w:rsidR="00074A4F">
        <w:t>with</w:t>
      </w:r>
      <w:r w:rsidR="00152EE8" w:rsidRPr="00001E5A">
        <w:t xml:space="preserve"> </w:t>
      </w:r>
      <w:r w:rsidR="00152EE8">
        <w:t>MDD</w:t>
      </w:r>
      <w:r w:rsidR="00F90DB2">
        <w:t xml:space="preserve">. </w:t>
      </w:r>
      <w:hyperlink w:anchor="_ENREF_11" w:tooltip="Sullivan, 2000 #11" w:history="1">
        <w:r w:rsidR="00FA01AD">
          <w:fldChar w:fldCharType="begin"/>
        </w:r>
        <w:r w:rsidR="00FA01AD">
          <w:instrText xml:space="preserve"> ADDIN EN.CITE &lt;EndNote&gt;&lt;Cite&gt;&lt;Author&gt;Sullivan&lt;/Author&gt;&lt;Year&gt;2000&lt;/Year&gt;&lt;RecNum&gt;11&lt;/RecNum&gt;&lt;DisplayText&gt;&lt;style face="superscript"&gt;11&lt;/style&gt;&lt;/DisplayText&gt;&lt;record&gt;&lt;rec-number&gt;11&lt;/rec-number&gt;&lt;foreign-keys&gt;&lt;key app="EN" db-id="fxpvs2r0o9v5avezdt2xpts7f5ts0zv0tfew" timestamp="1460617121"&gt;11&lt;/key&gt;&lt;/foreign-keys&gt;&lt;ref-type name="Journal Article"&gt;17&lt;/ref-type&gt;&lt;contributors&gt;&lt;authors&gt;&lt;author&gt;Sullivan, P.F.&lt;/author&gt;&lt;author&gt;Neale, M.C.&lt;/author&gt;&lt;author&gt;Kendler, K.S.&lt;/author&gt;&lt;/authors&gt;&lt;/contributors&gt;&lt;titles&gt;&lt;title&gt;Genetic epidemiology of major depression: Review and meta analysis&lt;/title&gt;&lt;secondary-title&gt;American Journal of Psychiatry&lt;/secondary-title&gt;&lt;/titles&gt;&lt;periodical&gt;&lt;full-title&gt;American Journal of Psychiatry&lt;/full-title&gt;&lt;/periodical&gt;&lt;pages&gt;1552-1562&lt;/pages&gt;&lt;volume&gt;157&lt;/volume&gt;&lt;dates&gt;&lt;year&gt;2000&lt;/year&gt;&lt;/dates&gt;&lt;urls&gt;&lt;/urls&gt;&lt;/record&gt;&lt;/Cite&gt;&lt;/EndNote&gt;</w:instrText>
        </w:r>
        <w:r w:rsidR="00FA01AD">
          <w:fldChar w:fldCharType="separate"/>
        </w:r>
        <w:r w:rsidR="00FA01AD" w:rsidRPr="00ED19F5">
          <w:rPr>
            <w:noProof/>
            <w:vertAlign w:val="superscript"/>
          </w:rPr>
          <w:t>11</w:t>
        </w:r>
        <w:r w:rsidR="00FA01AD">
          <w:fldChar w:fldCharType="end"/>
        </w:r>
      </w:hyperlink>
      <w:r w:rsidR="00F90DB2">
        <w:t xml:space="preserve"> </w:t>
      </w:r>
      <w:r w:rsidR="00152EE8">
        <w:t>Twin</w:t>
      </w:r>
      <w:r w:rsidR="00152EE8" w:rsidRPr="00001E5A">
        <w:t xml:space="preserve"> studies </w:t>
      </w:r>
      <w:r w:rsidR="00152EE8">
        <w:t>suggest</w:t>
      </w:r>
      <w:r w:rsidR="00152EE8" w:rsidRPr="00001E5A">
        <w:t xml:space="preserve"> </w:t>
      </w:r>
      <w:r w:rsidR="00F90DB2">
        <w:t>that ~</w:t>
      </w:r>
      <w:r w:rsidR="00152EE8" w:rsidRPr="00001E5A">
        <w:t xml:space="preserve">40% of the variation in </w:t>
      </w:r>
      <w:r w:rsidR="00D65045">
        <w:t xml:space="preserve">liability to </w:t>
      </w:r>
      <w:r w:rsidR="00152EE8">
        <w:t>MDD</w:t>
      </w:r>
      <w:r w:rsidR="00152EE8" w:rsidRPr="00001E5A">
        <w:t xml:space="preserve"> is attributable to </w:t>
      </w:r>
      <w:r w:rsidR="00BF6AFB">
        <w:t xml:space="preserve">additive </w:t>
      </w:r>
      <w:r w:rsidR="00152EE8" w:rsidRPr="00001E5A">
        <w:t xml:space="preserve">genetic </w:t>
      </w:r>
      <w:r w:rsidR="00BF6AFB">
        <w:t>effects</w:t>
      </w:r>
      <w:r w:rsidR="00152EE8">
        <w:t>.</w:t>
      </w:r>
      <w:r w:rsidR="00F90DB2" w:rsidRPr="00F90DB2">
        <w:t xml:space="preserve"> </w:t>
      </w:r>
      <w:hyperlink w:anchor="_ENREF_11" w:tooltip="Sullivan, 2000 #3" w:history="1">
        <w:r w:rsidR="00F90DB2" w:rsidRPr="00DB6E3D">
          <w:rPr>
            <w:noProof/>
            <w:vertAlign w:val="superscript"/>
          </w:rPr>
          <w:t>11</w:t>
        </w:r>
      </w:hyperlink>
      <w:r w:rsidR="00F90DB2" w:rsidRPr="00DB6E3D">
        <w:rPr>
          <w:noProof/>
          <w:vertAlign w:val="superscript"/>
        </w:rPr>
        <w:t>,</w:t>
      </w:r>
      <w:hyperlink w:anchor="_ENREF_12" w:tooltip="Polderman, 2015 #6505" w:history="1">
        <w:r w:rsidR="00F90DB2" w:rsidRPr="00DB6E3D">
          <w:rPr>
            <w:noProof/>
            <w:vertAlign w:val="superscript"/>
          </w:rPr>
          <w:t>12</w:t>
        </w:r>
      </w:hyperlink>
      <w:r w:rsidR="00BF6AFB">
        <w:t xml:space="preserve"> Subtypes including recurrent, e</w:t>
      </w:r>
      <w:r w:rsidR="00152EE8">
        <w:t>arly-onset</w:t>
      </w:r>
      <w:r w:rsidR="00BF6AFB">
        <w:t>,</w:t>
      </w:r>
      <w:r w:rsidR="00742478">
        <w:t xml:space="preserve"> </w:t>
      </w:r>
      <w:r w:rsidR="00321792">
        <w:t>or</w:t>
      </w:r>
      <w:r w:rsidR="00742478">
        <w:t xml:space="preserve"> postpartum </w:t>
      </w:r>
      <w:r w:rsidR="00BC523C">
        <w:t>MDD</w:t>
      </w:r>
      <w:r w:rsidR="00742478">
        <w:t xml:space="preserve"> </w:t>
      </w:r>
      <w:r w:rsidR="00152EE8">
        <w:t xml:space="preserve">may be more heritable. </w:t>
      </w:r>
      <w:r w:rsidR="009B135A">
        <w:fldChar w:fldCharType="begin">
          <w:fldData xml:space="preserve">PEVuZE5vdGU+PENpdGU+PEF1dGhvcj5SaWNlPC9BdXRob3I+PFllYXI+MjAwMjwvWWVhcj48UmVj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</w:fldData>
        </w:fldChar>
      </w:r>
      <w:r w:rsidR="00BF06ED">
        <w:instrText xml:space="preserve"> ADDIN EN.CITE </w:instrText>
      </w:r>
      <w:r w:rsidR="00BF06ED">
        <w:fldChar w:fldCharType="begin">
          <w:fldData xml:space="preserve">PEVuZE5vdGU+PENpdGU+PEF1dGhvcj5SaWNlPC9BdXRob3I+PFllYXI+MjAwMjwvWWVhcj48UmVj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</w:fldData>
        </w:fldChar>
      </w:r>
      <w:r w:rsidR="00BF06ED">
        <w:instrText xml:space="preserve"> ADDIN EN.CITE.DATA </w:instrText>
      </w:r>
      <w:r w:rsidR="00BF06ED">
        <w:fldChar w:fldCharType="end"/>
      </w:r>
      <w:r w:rsidR="009B135A">
        <w:fldChar w:fldCharType="separate"/>
      </w:r>
      <w:hyperlink w:anchor="_ENREF_12" w:tooltip="Rice, 2002 #13" w:history="1">
        <w:r w:rsidR="00FA01AD" w:rsidRPr="00BF06ED">
          <w:rPr>
            <w:noProof/>
            <w:vertAlign w:val="superscript"/>
          </w:rPr>
          <w:t>12</w:t>
        </w:r>
      </w:hyperlink>
      <w:r w:rsidR="00BF06ED" w:rsidRPr="00BF06ED">
        <w:rPr>
          <w:noProof/>
          <w:vertAlign w:val="superscript"/>
        </w:rPr>
        <w:t>,</w:t>
      </w:r>
      <w:hyperlink w:anchor="_ENREF_13" w:tooltip="Viktorin, 2015 #14" w:history="1">
        <w:r w:rsidR="00FA01AD" w:rsidRPr="00BF06ED">
          <w:rPr>
            <w:noProof/>
            <w:vertAlign w:val="superscript"/>
          </w:rPr>
          <w:t>13</w:t>
        </w:r>
      </w:hyperlink>
      <w:r w:rsidR="009B135A">
        <w:fldChar w:fldCharType="end"/>
      </w:r>
      <w:r w:rsidR="009B135A">
        <w:t xml:space="preserve"> </w:t>
      </w:r>
    </w:p>
    <w:p w14:paraId="040DE3E4" w14:textId="3075FD71" w:rsidR="004A41F6" w:rsidRDefault="00152EE8" w:rsidP="004A41F6">
      <w:r>
        <w:t xml:space="preserve">Although </w:t>
      </w:r>
      <w:r w:rsidR="00B22A09">
        <w:t xml:space="preserve">risk for </w:t>
      </w:r>
      <w:r>
        <w:t xml:space="preserve">MDD </w:t>
      </w:r>
      <w:r w:rsidR="00B22A09">
        <w:t xml:space="preserve">is partly </w:t>
      </w:r>
      <w:r>
        <w:t xml:space="preserve">driven by genetic variation, </w:t>
      </w:r>
      <w:r w:rsidR="00B22A09">
        <w:t>genome-</w:t>
      </w:r>
      <w:r w:rsidRPr="00DF4946">
        <w:t xml:space="preserve">wide association </w:t>
      </w:r>
      <w:r w:rsidR="00F90DB2">
        <w:t>(GWA</w:t>
      </w:r>
      <w:r>
        <w:t>)</w:t>
      </w:r>
      <w:r w:rsidRPr="00DF4946">
        <w:t xml:space="preserve"> </w:t>
      </w:r>
      <w:r w:rsidR="00F90DB2" w:rsidRPr="00DF4946">
        <w:t>studies</w:t>
      </w:r>
      <w:r w:rsidR="00F90DB2">
        <w:t xml:space="preserve"> </w:t>
      </w:r>
      <w:r w:rsidRPr="00DF4946">
        <w:t>of MDD</w:t>
      </w:r>
      <w:r w:rsidR="00B22A09">
        <w:t xml:space="preserve"> </w:t>
      </w:r>
      <w:r>
        <w:t>or depressive</w:t>
      </w:r>
      <w:r w:rsidRPr="00DF4946">
        <w:t xml:space="preserve"> </w:t>
      </w:r>
      <w:r>
        <w:t xml:space="preserve">symptoms </w:t>
      </w:r>
      <w:r w:rsidRPr="00DF4946">
        <w:t>have</w:t>
      </w:r>
      <w:r w:rsidR="00742478">
        <w:t xml:space="preserve"> had notable difficulties in identifying</w:t>
      </w:r>
      <w:r w:rsidR="00B22A09">
        <w:t xml:space="preserve"> loci </w:t>
      </w:r>
      <w:r w:rsidR="00ED19F5">
        <w:t xml:space="preserve">exceeding </w:t>
      </w:r>
      <w:r w:rsidR="00B22A09">
        <w:t>genome-</w:t>
      </w:r>
      <w:r w:rsidRPr="00DF4946">
        <w:t>wide significance</w:t>
      </w:r>
      <w:r w:rsidR="00B22A09">
        <w:t>.</w:t>
      </w:r>
      <w:r>
        <w:t xml:space="preserve"> </w:t>
      </w:r>
      <w:r>
        <w:fldChar w:fldCharType="begin"/>
      </w:r>
      <w:r w:rsidR="00BF06ED">
        <w:instrText xml:space="preserve"> ADDIN EN.CITE &lt;EndNote&gt;&lt;Cite&gt;&lt;Author&gt;Dunn&lt;/Author&gt;&lt;Year&gt;in press&lt;/Year&gt;&lt;RecNum&gt;15&lt;/RecNum&gt;&lt;DisplayText&gt;&lt;style face="superscript"&gt;14,15&lt;/style&gt;&lt;/DisplayText&gt;&lt;record&gt;&lt;rec-number&gt;15&lt;/rec-number&gt;&lt;foreign-keys&gt;&lt;key app="EN" db-id="fxpvs2r0o9v5avezdt2xpts7f5ts0zv0tfew" timestamp="1460617121"&gt;15&lt;/key&gt;&lt;/foreign-keys&gt;&lt;ref-type name="Journal Article"&gt;17&lt;/ref-type&gt;&lt;contributors&gt;&lt;authors&gt;&lt;author&gt;Dunn, E.C.&lt;/author&gt;&lt;author&gt;Brown, R.C.&lt;/author&gt;&lt;author&gt;Dai, Y.&lt;/author&gt;&lt;author&gt;Rosand, J.&lt;/author&gt;&lt;author&gt;Nugent, N.R.&lt;/author&gt;&lt;author&gt;Amstadter, A.B.&lt;/author&gt;&lt;author&gt;Smoller, J. W.&lt;/author&gt;&lt;/authors&gt;&lt;/contributors&gt;&lt;titles&gt;&lt;title&gt;Genetic determinants of depression: Recent findings and future directions&lt;/title&gt;&lt;secondary-title&gt;Harvard Review of Psychiatry&lt;/secondary-title&gt;&lt;/titles&gt;&lt;periodical&gt;&lt;full-title&gt;Harvard Review of Psychiatry&lt;/full-title&gt;&lt;/periodical&gt;&lt;dates&gt;&lt;year&gt;in press&lt;/year&gt;&lt;/dates&gt;&lt;urls&gt;&lt;/urls&gt;&lt;/record&gt;&lt;/Cite&gt;&lt;Cite&gt;&lt;Author&gt;Flint&lt;/Author&gt;&lt;Year&gt;2014&lt;/Year&gt;&lt;RecNum&gt;16&lt;/RecNum&gt;&lt;record&gt;&lt;rec-number&gt;16&lt;/rec-number&gt;&lt;foreign-keys&gt;&lt;key app="EN" db-id="fxpvs2r0o9v5avezdt2xpts7f5ts0zv0tfew" timestamp="1460617121"&gt;16&lt;/key&gt;&lt;/foreign-keys&gt;&lt;ref-type name="Journal Article"&gt;17&lt;/ref-type&gt;&lt;contributors&gt;&lt;authors&gt;&lt;author&gt;Flint, J.&lt;/author&gt;&lt;author&gt;Kendler, K.S.&lt;/author&gt;&lt;/authors&gt;&lt;/contributors&gt;&lt;titles&gt;&lt;title&gt;The genetics of major depression&lt;/title&gt;&lt;secondary-title&gt;Neuron&lt;/secondary-title&gt;&lt;/titles&gt;&lt;periodical&gt;&lt;full-title&gt;Neuron&lt;/full-title&gt;&lt;/periodical&gt;&lt;pages&gt;484-503&lt;/pages&gt;&lt;volume&gt;81&lt;/volume&gt;&lt;dates&gt;&lt;year&gt;2014&lt;/year&gt;&lt;/dates&gt;&lt;urls&gt;&lt;/urls&gt;&lt;/record&gt;&lt;/Cite&gt;&lt;/EndNote&gt;</w:instrText>
      </w:r>
      <w:r>
        <w:fldChar w:fldCharType="separate"/>
      </w:r>
      <w:hyperlink w:anchor="_ENREF_14" w:tooltip="Dunn, in press #15" w:history="1">
        <w:r w:rsidR="00FA01AD" w:rsidRPr="00BF06ED">
          <w:rPr>
            <w:noProof/>
            <w:vertAlign w:val="superscript"/>
          </w:rPr>
          <w:t>14</w:t>
        </w:r>
      </w:hyperlink>
      <w:r w:rsidR="00BF06ED" w:rsidRPr="00BF06ED">
        <w:rPr>
          <w:noProof/>
          <w:vertAlign w:val="superscript"/>
        </w:rPr>
        <w:t>,</w:t>
      </w:r>
      <w:hyperlink w:anchor="_ENREF_15" w:tooltip="Flint, 2014 #16" w:history="1">
        <w:r w:rsidR="00FA01AD" w:rsidRPr="00BF06ED">
          <w:rPr>
            <w:noProof/>
            <w:vertAlign w:val="superscript"/>
          </w:rPr>
          <w:t>15</w:t>
        </w:r>
      </w:hyperlink>
      <w:r>
        <w:fldChar w:fldCharType="end"/>
      </w:r>
      <w:r>
        <w:t xml:space="preserve"> </w:t>
      </w:r>
      <w:r w:rsidR="00045BCA">
        <w:t>E</w:t>
      </w:r>
      <w:r w:rsidR="00F90DB2">
        <w:t>stimate</w:t>
      </w:r>
      <w:r w:rsidR="00045BCA">
        <w:t>s of</w:t>
      </w:r>
      <w:r w:rsidR="00BD1039">
        <w:t xml:space="preserve"> the proportion of variance attributable to genome-wide SNPs (</w:t>
      </w:r>
      <w:r w:rsidR="00F90DB2">
        <w:t>SNP heritability</w:t>
      </w:r>
      <w:r w:rsidR="004A41F6">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00F90DB2">
        <w:t xml:space="preserve">) </w:t>
      </w:r>
      <w:r w:rsidR="00BD1039">
        <w:t>for</w:t>
      </w:r>
      <w:r w:rsidR="00F90DB2">
        <w:t xml:space="preserve"> MDD indicate that </w:t>
      </w:r>
      <w:r w:rsidR="004A41F6">
        <w:t>between one quarter and one half of th</w:t>
      </w:r>
      <w:r w:rsidR="00F90DB2">
        <w:t>e heritability</w:t>
      </w:r>
      <w:r w:rsidR="00BD1039">
        <w:t xml:space="preserve"> estimated from family or twin data</w:t>
      </w:r>
      <w:r w:rsidR="00F90DB2">
        <w:t xml:space="preserv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sidR="00F90DB2">
        <w:t xml:space="preserve">) </w:t>
      </w:r>
      <w:r w:rsidR="00F90DB2" w:rsidRPr="00CF338B">
        <w:t>is due to common genetic variants</w:t>
      </w:r>
      <w:r w:rsidR="004A41F6">
        <w:t xml:space="preserve"> acting additively</w:t>
      </w:r>
      <w:r w:rsidR="00F90DB2">
        <w:t xml:space="preserve">. </w:t>
      </w:r>
      <w:r w:rsidR="00F90DB2">
        <w:fldChar w:fldCharType="begin">
          <w:fldData xml:space="preserve">PEVuZE5vdGU+PENpdGU+PEF1dGhvcj5Dcm9zcy1EaXNvcmRlciBHcm91cCBvZiB0aGUgUHN5Y2hp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</w:fldData>
        </w:fldChar>
      </w:r>
      <w:r w:rsidR="0043597A">
        <w:instrText xml:space="preserve"> ADDIN EN.CITE </w:instrText>
      </w:r>
      <w:r w:rsidR="0043597A">
        <w:fldChar w:fldCharType="begin">
          <w:fldData xml:space="preserve">PEVuZE5vdGU+PENpdGU+PEF1dGhvcj5Dcm9zcy1EaXNvcmRlciBHcm91cCBvZiB0aGUgUHN5Y2hp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</w:fldData>
        </w:fldChar>
      </w:r>
      <w:r w:rsidR="0043597A">
        <w:instrText xml:space="preserve"> ADDIN EN.CITE.DATA </w:instrText>
      </w:r>
      <w:r w:rsidR="0043597A">
        <w:fldChar w:fldCharType="end"/>
      </w:r>
      <w:r w:rsidR="00F90DB2">
        <w:fldChar w:fldCharType="separate"/>
      </w:r>
      <w:hyperlink w:anchor="_ENREF_16" w:tooltip="Cross-Disorder Group of the Psychiatric Genomics Consortium, 2013 #25" w:history="1">
        <w:r w:rsidR="00FA01AD" w:rsidRPr="00BF06ED">
          <w:rPr>
            <w:noProof/>
            <w:vertAlign w:val="superscript"/>
          </w:rPr>
          <w:t>16</w:t>
        </w:r>
      </w:hyperlink>
      <w:r w:rsidR="00BF06ED" w:rsidRPr="00BF06ED">
        <w:rPr>
          <w:noProof/>
          <w:vertAlign w:val="superscript"/>
        </w:rPr>
        <w:t>,</w:t>
      </w:r>
      <w:hyperlink w:anchor="_ENREF_17" w:tooltip="Bulik-Sullivan, 2015 #26" w:history="1">
        <w:r w:rsidR="00FA01AD" w:rsidRPr="00BF06ED">
          <w:rPr>
            <w:noProof/>
            <w:vertAlign w:val="superscript"/>
          </w:rPr>
          <w:t>17</w:t>
        </w:r>
      </w:hyperlink>
      <w:r w:rsidR="00F90DB2">
        <w:fldChar w:fldCharType="end"/>
      </w:r>
      <w:r w:rsidR="00F90DB2">
        <w:t xml:space="preserve"> </w:t>
      </w:r>
      <w:r w:rsidR="004A41F6">
        <w:t>T</w:t>
      </w:r>
      <w:r w:rsidR="00742478">
        <w:t xml:space="preserve">here were no significant findings in the first </w:t>
      </w:r>
      <w:r w:rsidR="00A9163C">
        <w:t>Psychiatric Genomics Consortium (PGC)</w:t>
      </w:r>
      <w:r w:rsidR="00742478">
        <w:t xml:space="preserve"> </w:t>
      </w:r>
      <w:r>
        <w:t>MDD</w:t>
      </w:r>
      <w:r w:rsidR="00FE684A">
        <w:t xml:space="preserve"> mega-analysis </w:t>
      </w:r>
      <w:r>
        <w:t>(9</w:t>
      </w:r>
      <w:r w:rsidR="00B22A09">
        <w:t>,</w:t>
      </w:r>
      <w:r>
        <w:t>240 MDD cases</w:t>
      </w:r>
      <w:r w:rsidR="00742478">
        <w:t>)</w:t>
      </w:r>
      <w:r w:rsidR="00B22A09">
        <w:t xml:space="preserve"> </w:t>
      </w:r>
      <w:hyperlink w:anchor="_ENREF_18" w:tooltip="Major Depressive Disorder Working Group of the PGC, 2013 #17" w:history="1">
        <w:r w:rsidR="00FA01AD">
          <w:fldChar w:fldCharType="begin"/>
        </w:r>
        <w:r w:rsidR="00FA01AD">
          <w:instrText xml:space="preserve"> ADDIN EN.CITE &lt;EndNote&gt;&lt;Cite&gt;&lt;Author&gt;Major Depressive Disorder Working Group of the PGC&lt;/Author&gt;&lt;Year&gt;2013&lt;/Year&gt;&lt;RecNum&gt;17&lt;/RecNum&gt;&lt;DisplayText&gt;&lt;style face="superscript"&gt;18&lt;/style&gt;&lt;/DisplayText&gt;&lt;record&gt;&lt;rec-number&gt;17&lt;/rec-number&gt;&lt;foreign-keys&gt;&lt;key app="EN" db-id="fxpvs2r0o9v5avezdt2xpts7f5ts0zv0tfew" timestamp="1460617121"&gt;17&lt;/key&gt;&lt;/foreign-keys&gt;&lt;ref-type name="Journal Article"&gt;17&lt;/ref-type&gt;&lt;contributors&gt;&lt;authors&gt;&lt;author&gt;Major Depressive Disorder Working Group of the PGC,&lt;/author&gt;&lt;/authors&gt;&lt;/contributors&gt;&lt;titles&gt;&lt;title&gt;A mega-analysis of genome-wide association studies for major depressive disorder&lt;/title&gt;&lt;secondary-title&gt;Molecular Psychiatry&lt;/secondary-title&gt;&lt;/titles&gt;&lt;periodical&gt;&lt;full-title&gt;Molecular Psychiatry&lt;/full-title&gt;&lt;/periodical&gt;&lt;pages&gt;497-511&lt;/pages&gt;&lt;volume&gt;18&lt;/volume&gt;&lt;keywords&gt;&lt;keyword&gt;BBB MYBEST&lt;/keyword&gt;&lt;/keywords&gt;&lt;dates&gt;&lt;year&gt;2013&lt;/year&gt;&lt;/dates&gt;&lt;accession-num&gt;22472876&lt;/accession-num&gt;&lt;label&gt;pgc.class1&lt;/label&gt;&lt;urls&gt;&lt;related-urls&gt;&lt;url&gt;http://www.ncbi.nlm.nih.gov/pubmed/22472876&lt;/url&gt;&lt;/related-urls&gt;&lt;/urls&gt;&lt;custom2&gt;PMC3837431&lt;/custom2&gt;&lt;/record&gt;&lt;/Cite&gt;&lt;/EndNote&gt;</w:instrText>
        </w:r>
        <w:r w:rsidR="00FA01AD">
          <w:fldChar w:fldCharType="separate"/>
        </w:r>
        <w:r w:rsidR="00FA01AD" w:rsidRPr="00BF06ED">
          <w:rPr>
            <w:noProof/>
            <w:vertAlign w:val="superscript"/>
          </w:rPr>
          <w:t>18</w:t>
        </w:r>
        <w:r w:rsidR="00FA01AD">
          <w:fldChar w:fldCharType="end"/>
        </w:r>
      </w:hyperlink>
      <w:r w:rsidR="00FE684A">
        <w:t xml:space="preserve"> </w:t>
      </w:r>
      <w:r w:rsidR="00742478">
        <w:t xml:space="preserve">or in the CHARGE meta-analysis of </w:t>
      </w:r>
      <w:r w:rsidR="00FE684A">
        <w:t>depressive symptoms</w:t>
      </w:r>
      <w:r w:rsidR="00742478">
        <w:t>(&gt;</w:t>
      </w:r>
      <w:r w:rsidR="00FE684A">
        <w:t>30,000 respondents</w:t>
      </w:r>
      <w:r w:rsidR="00742478">
        <w:t>)</w:t>
      </w:r>
      <w:r w:rsidR="00FE684A">
        <w:t xml:space="preserve">. </w:t>
      </w:r>
      <w:hyperlink w:anchor="_ENREF_19" w:tooltip="Hek, 2013 #18" w:history="1">
        <w:r w:rsidR="00FA01AD">
          <w:fldChar w:fldCharType="begin">
            <w:fldData xml:space="preserve">PEVuZE5vdGU+PENpdGU+PEF1dGhvcj5IZWs8L0F1dGhvcj48WWVhcj4yMDEzPC9ZZWFyPjxSZWNO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</w:fldData>
          </w:fldChar>
        </w:r>
        <w:r w:rsidR="00FA01AD">
          <w:instrText xml:space="preserve"> ADDIN EN.CITE </w:instrText>
        </w:r>
        <w:r w:rsidR="00FA01AD">
          <w:fldChar w:fldCharType="begin">
            <w:fldData xml:space="preserve">PEVuZE5vdGU+PENpdGU+PEF1dGhvcj5IZWs8L0F1dGhvcj48WWVhcj4yMDEzPC9ZZWFyPjxSZWNO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</w:fldData>
          </w:fldChar>
        </w:r>
        <w:r w:rsidR="00FA01AD">
          <w:instrText xml:space="preserve"> ADDIN EN.CITE.DATA </w:instrText>
        </w:r>
        <w:r w:rsidR="00FA01AD">
          <w:fldChar w:fldCharType="end"/>
        </w:r>
        <w:r w:rsidR="00FA01AD">
          <w:fldChar w:fldCharType="separate"/>
        </w:r>
        <w:r w:rsidR="00FA01AD" w:rsidRPr="00BF06ED">
          <w:rPr>
            <w:noProof/>
            <w:vertAlign w:val="superscript"/>
          </w:rPr>
          <w:t>19</w:t>
        </w:r>
        <w:r w:rsidR="00FA01AD">
          <w:fldChar w:fldCharType="end"/>
        </w:r>
      </w:hyperlink>
      <w:r w:rsidR="00FE684A">
        <w:t xml:space="preserve"> </w:t>
      </w:r>
      <w:r w:rsidR="004510B0">
        <w:t xml:space="preserve">More recent reports have indicated important initial progress on elucidating the genetic basis of MDD. </w:t>
      </w:r>
      <w:r w:rsidR="004A41F6">
        <w:t xml:space="preserve">A </w:t>
      </w:r>
      <w:r w:rsidR="004510B0">
        <w:t xml:space="preserve">study </w:t>
      </w:r>
      <w:r w:rsidR="000603FB">
        <w:t xml:space="preserve">of </w:t>
      </w:r>
      <w:r w:rsidR="004A41F6">
        <w:t>in Han Chinese women</w:t>
      </w:r>
      <w:r w:rsidR="000603FB">
        <w:t xml:space="preserve"> (5,303 severe, recurrent MDD cases)</w:t>
      </w:r>
      <w:r w:rsidR="004A41F6">
        <w:t xml:space="preserve"> identified two genome-wide significant loci </w:t>
      </w:r>
      <w:r w:rsidR="000603FB">
        <w:t>(</w:t>
      </w:r>
      <w:r w:rsidR="004A41F6">
        <w:t>although the identified variants are rare in Europeans</w:t>
      </w:r>
      <w:r w:rsidR="000603FB">
        <w:t>),</w:t>
      </w:r>
      <w:r w:rsidR="004A41F6">
        <w:t xml:space="preserve"> </w:t>
      </w:r>
      <w:hyperlink w:anchor="_ENREF_20" w:tooltip="CONVERGE Consortium, 2015 #19" w:history="1">
        <w:r w:rsidR="00FA01AD">
          <w:fldChar w:fldCharType="begin"/>
        </w:r>
        <w:r w:rsidR="00FA01AD">
          <w:instrText xml:space="preserve"> ADDIN EN.CITE &lt;EndNote&gt;&lt;Cite&gt;&lt;Author&gt;CONVERGE Consortium&lt;/Author&gt;&lt;Year&gt;2015&lt;/Year&gt;&lt;RecNum&gt;19&lt;/RecNum&gt;&lt;DisplayText&gt;&lt;style face="superscript"&gt;20&lt;/style&gt;&lt;/DisplayText&gt;&lt;record&gt;&lt;rec-number&gt;19&lt;/rec-number&gt;&lt;foreign-keys&gt;&lt;key app="EN" db-id="fxpvs2r0o9v5avezdt2xpts7f5ts0zv0tfew" timestamp="1460617121"&gt;19&lt;/key&gt;&lt;/foreign-keys&gt;&lt;ref-type name="Journal Article"&gt;17&lt;/ref-type&gt;&lt;contributors&gt;&lt;authors&gt;&lt;author&gt;CONVERGE Consortium,&lt;/author&gt;&lt;/authors&gt;&lt;/contributors&gt;&lt;titles&gt;&lt;title&gt;Sparse whole genome sequencing identifies two loci for major depressive disorder&lt;/title&gt;&lt;secondary-title&gt;Nature&lt;/secondary-title&gt;&lt;/titles&gt;&lt;periodical&gt;&lt;full-title&gt;Nature&lt;/full-title&gt;&lt;/periodical&gt;&lt;dates&gt;&lt;year&gt;2015&lt;/year&gt;&lt;/dates&gt;&lt;urls&gt;&lt;/urls&gt;&lt;/record&gt;&lt;/Cite&gt;&lt;/EndNote&gt;</w:instrText>
        </w:r>
        <w:r w:rsidR="00FA01AD">
          <w:fldChar w:fldCharType="separate"/>
        </w:r>
        <w:r w:rsidR="00FA01AD" w:rsidRPr="00BF06ED">
          <w:rPr>
            <w:noProof/>
            <w:vertAlign w:val="superscript"/>
          </w:rPr>
          <w:t>20</w:t>
        </w:r>
        <w:r w:rsidR="00FA01AD">
          <w:fldChar w:fldCharType="end"/>
        </w:r>
      </w:hyperlink>
      <w:r w:rsidR="004A41F6">
        <w:t xml:space="preserve"> </w:t>
      </w:r>
      <w:r w:rsidR="000603FB">
        <w:t>and a</w:t>
      </w:r>
      <w:r w:rsidR="004A41F6">
        <w:t xml:space="preserve"> meta-analysis of depressive symptoms</w:t>
      </w:r>
      <w:r w:rsidR="000603FB">
        <w:t xml:space="preserve"> (</w:t>
      </w:r>
      <w:r w:rsidR="004A41F6">
        <w:t>161,460 individuals</w:t>
      </w:r>
      <w:r w:rsidR="000603FB">
        <w:t>)</w:t>
      </w:r>
      <w:r w:rsidR="004A41F6">
        <w:t xml:space="preserve"> has identified </w:t>
      </w:r>
      <w:r w:rsidR="000603FB">
        <w:t xml:space="preserve">two different </w:t>
      </w:r>
      <w:r w:rsidR="004A41F6">
        <w:t xml:space="preserve">loci. </w:t>
      </w:r>
      <w:hyperlink w:anchor="_ENREF_21" w:tooltip="Okbay, 2016 #58" w:history="1">
        <w:r w:rsidR="00FA01AD">
          <w:fldChar w:fldCharType="begin">
            <w:fldData xml:space="preserve">PEVuZE5vdGU+PENpdGU+PEF1dGhvcj5Pa2JheTwvQXV0aG9yPjxZZWFyPjIwMTY8L1llYXI+PFJl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</w:fldData>
          </w:fldChar>
        </w:r>
        <w:r w:rsidR="00FA01AD">
          <w:instrText xml:space="preserve"> ADDIN EN.CITE </w:instrText>
        </w:r>
        <w:r w:rsidR="00FA01AD">
          <w:fldChar w:fldCharType="begin">
            <w:fldData xml:space="preserve">PEVuZE5vdGU+PENpdGU+PEF1dGhvcj5Pa2JheTwvQXV0aG9yPjxZZWFyPjIwMTY8L1llYXI+PFJl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</w:fldData>
          </w:fldChar>
        </w:r>
        <w:r w:rsidR="00FA01AD">
          <w:instrText xml:space="preserve"> ADDIN EN.CITE.DATA </w:instrText>
        </w:r>
        <w:r w:rsidR="00FA01AD">
          <w:fldChar w:fldCharType="end"/>
        </w:r>
        <w:r w:rsidR="00FA01AD">
          <w:fldChar w:fldCharType="separate"/>
        </w:r>
        <w:r w:rsidR="00FA01AD" w:rsidRPr="00B26EDE">
          <w:rPr>
            <w:noProof/>
            <w:vertAlign w:val="superscript"/>
          </w:rPr>
          <w:t>21</w:t>
        </w:r>
        <w:r w:rsidR="00FA01AD">
          <w:fldChar w:fldCharType="end"/>
        </w:r>
      </w:hyperlink>
      <w:r w:rsidR="000603FB">
        <w:t xml:space="preserve"> </w:t>
      </w:r>
    </w:p>
    <w:p w14:paraId="1C6230F8" w14:textId="2A9023E4" w:rsidR="00B6159D" w:rsidRDefault="00EF6617" w:rsidP="00152EE8">
      <w:r>
        <w:t xml:space="preserve">There are </w:t>
      </w:r>
      <w:r w:rsidR="00ED19F5">
        <w:t>many</w:t>
      </w:r>
      <w:r>
        <w:t xml:space="preserve"> potential reasons </w:t>
      </w:r>
      <w:r w:rsidR="009D1BEC">
        <w:t xml:space="preserve">why </w:t>
      </w:r>
      <w:r w:rsidR="00861AC6">
        <w:t>identifying causal loci for MDD</w:t>
      </w:r>
      <w:r w:rsidR="009D1BEC">
        <w:t xml:space="preserve"> </w:t>
      </w:r>
      <w:r w:rsidR="00D26409">
        <w:t>has proven difficult</w:t>
      </w:r>
      <w:r w:rsidR="00861AC6">
        <w:t xml:space="preserve">. </w:t>
      </w:r>
      <w:hyperlink w:anchor="_ENREF_22" w:tooltip="Levinson, 2014 #20" w:history="1">
        <w:r w:rsidR="00FA01AD">
          <w:fldChar w:fldCharType="begin"/>
        </w:r>
        <w:r w:rsidR="00FA01AD">
          <w:instrText xml:space="preserve"> ADDIN EN.CITE &lt;EndNote&gt;&lt;Cite&gt;&lt;Author&gt;Levinson&lt;/Author&gt;&lt;Year&gt;2014&lt;/Year&gt;&lt;RecNum&gt;20&lt;/RecNum&gt;&lt;DisplayText&gt;&lt;style face="superscript"&gt;22&lt;/style&gt;&lt;/DisplayText&gt;&lt;record&gt;&lt;rec-number&gt;20&lt;/rec-number&gt;&lt;foreign-keys&gt;&lt;key app="EN" db-id="fxpvs2r0o9v5avezdt2xpts7f5ts0zv0tfew" timestamp="1460617121"&gt;20&lt;/key&gt;&lt;/foreign-keys&gt;&lt;ref-type name="Journal Article"&gt;17&lt;/ref-type&gt;&lt;contributors&gt;&lt;authors&gt;&lt;author&gt;Levinson, D. F.&lt;/author&gt;&lt;author&gt;Mostafavi, S&lt;/author&gt;&lt;author&gt;Milaneschi, Y.&lt;/author&gt;&lt;author&gt;Rivera, M.&lt;/author&gt;&lt;author&gt;Ripke, S&lt;/author&gt;&lt;author&gt;Wray, N R&lt;/author&gt;&lt;author&gt;Sullivan, P F&lt;/author&gt;&lt;/authors&gt;&lt;/contributors&gt;&lt;titles&gt;&lt;title&gt;Genetic studies of major depressive disorder: why are there no GWAS findings, and what can we do about it&lt;/title&gt;&lt;secondary-title&gt;Biological Psychiatry&lt;/secondary-title&gt;&lt;/titles&gt;&lt;periodical&gt;&lt;full-title&gt;Biological psychiatry&lt;/full-title&gt;&lt;abbr-1&gt;Biol Psychiatry&lt;/abbr-1&gt;&lt;/periodical&gt;&lt;pages&gt;510-2&lt;/pages&gt;&lt;volume&gt;76&lt;/volume&gt;&lt;keywords&gt;&lt;keyword&gt;CCC&lt;/keyword&gt;&lt;/keywords&gt;&lt;dates&gt;&lt;year&gt;2014&lt;/year&gt;&lt;/dates&gt;&lt;accession-num&gt;25201436&lt;/accession-num&gt;&lt;label&gt;pgc.class1&lt;/label&gt;&lt;urls&gt;&lt;/urls&gt;&lt;custom2&gt;PMC4740915&lt;/custom2&gt;&lt;/record&gt;&lt;/Cite&gt;&lt;/EndNote&gt;</w:instrText>
        </w:r>
        <w:r w:rsidR="00FA01AD">
          <w:fldChar w:fldCharType="separate"/>
        </w:r>
        <w:r w:rsidR="00FA01AD" w:rsidRPr="00B26EDE">
          <w:rPr>
            <w:noProof/>
            <w:vertAlign w:val="superscript"/>
          </w:rPr>
          <w:t>22</w:t>
        </w:r>
        <w:r w:rsidR="00FA01AD">
          <w:fldChar w:fldCharType="end"/>
        </w:r>
      </w:hyperlink>
      <w:r w:rsidR="00861AC6">
        <w:t xml:space="preserve"> </w:t>
      </w:r>
      <w:r w:rsidR="00152EE8">
        <w:t xml:space="preserve">MDD is </w:t>
      </w:r>
      <w:r w:rsidR="00A9163C">
        <w:t xml:space="preserve">probably </w:t>
      </w:r>
      <w:r w:rsidR="00152EE8">
        <w:t>highly polygenic</w:t>
      </w:r>
      <w:r w:rsidR="00C26979">
        <w:t xml:space="preserve"> </w:t>
      </w:r>
      <w:r>
        <w:t>and</w:t>
      </w:r>
      <w:r w:rsidR="00152EE8">
        <w:t xml:space="preserve"> </w:t>
      </w:r>
      <w:r w:rsidR="00152EE8" w:rsidRPr="008D0BA2">
        <w:t xml:space="preserve">influenced by </w:t>
      </w:r>
      <w:r w:rsidR="00152EE8">
        <w:t xml:space="preserve">many </w:t>
      </w:r>
      <w:r w:rsidR="00D535D0">
        <w:t>genetic loci</w:t>
      </w:r>
      <w:r w:rsidR="00152EE8">
        <w:t xml:space="preserve"> of small </w:t>
      </w:r>
      <w:r w:rsidR="00D535D0">
        <w:t xml:space="preserve">individual </w:t>
      </w:r>
      <w:r w:rsidR="00152EE8">
        <w:t>effect,</w:t>
      </w:r>
      <w:r w:rsidR="00C26979">
        <w:t xml:space="preserve"> </w:t>
      </w:r>
      <w:r w:rsidR="00C26979">
        <w:fldChar w:fldCharType="begin">
          <w:fldData xml:space="preserve">PEVuZE5vdGU+PENpdGU+PEF1dGhvcj5NYWpvciBEZXByZXNzaXZlIERpc29yZGVyIFdvcmtpbmcg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</w:fldData>
        </w:fldChar>
      </w:r>
      <w:r w:rsidR="00B26EDE">
        <w:instrText xml:space="preserve"> ADDIN EN.CITE </w:instrText>
      </w:r>
      <w:r w:rsidR="00B26EDE">
        <w:fldChar w:fldCharType="begin">
          <w:fldData xml:space="preserve">PEVuZE5vdGU+PENpdGU+PEF1dGhvcj5NYWpvciBEZXByZXNzaXZlIERpc29yZGVyIFdvcmtpbmcg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</w:fldData>
        </w:fldChar>
      </w:r>
      <w:r w:rsidR="00B26EDE">
        <w:instrText xml:space="preserve"> ADDIN EN.CITE.DATA </w:instrText>
      </w:r>
      <w:r w:rsidR="00B26EDE">
        <w:fldChar w:fldCharType="end"/>
      </w:r>
      <w:r w:rsidR="00C26979">
        <w:fldChar w:fldCharType="separate"/>
      </w:r>
      <w:hyperlink w:anchor="_ENREF_18" w:tooltip="Major Depressive Disorder Working Group of the PGC, 2013 #17" w:history="1">
        <w:r w:rsidR="00FA01AD" w:rsidRPr="00B26EDE">
          <w:rPr>
            <w:noProof/>
            <w:vertAlign w:val="superscript"/>
          </w:rPr>
          <w:t>18</w:t>
        </w:r>
      </w:hyperlink>
      <w:r w:rsidR="00B26EDE" w:rsidRPr="00B26EDE">
        <w:rPr>
          <w:noProof/>
          <w:vertAlign w:val="superscript"/>
        </w:rPr>
        <w:t>,</w:t>
      </w:r>
      <w:hyperlink w:anchor="_ENREF_22" w:tooltip="Levinson, 2014 #20" w:history="1">
        <w:r w:rsidR="00FA01AD" w:rsidRPr="00B26EDE">
          <w:rPr>
            <w:noProof/>
            <w:vertAlign w:val="superscript"/>
          </w:rPr>
          <w:t>22</w:t>
        </w:r>
      </w:hyperlink>
      <w:r w:rsidR="00C26979">
        <w:fldChar w:fldCharType="end"/>
      </w:r>
      <w:r w:rsidR="00152EE8">
        <w:t xml:space="preserve"> as </w:t>
      </w:r>
      <w:r w:rsidR="00A9163C">
        <w:t xml:space="preserve">are most complex human diseases </w:t>
      </w:r>
      <w:hyperlink w:anchor="_ENREF_23" w:tooltip="Visscher, 2012 #21" w:history="1">
        <w:r w:rsidR="00FA01AD">
          <w:fldChar w:fldCharType="begin"/>
        </w:r>
        <w:r w:rsidR="00FA01AD">
          <w:instrText xml:space="preserve"> ADDIN EN.CITE &lt;EndNote&gt;&lt;Cite&gt;&lt;Author&gt;Visscher&lt;/Author&gt;&lt;Year&gt;2012&lt;/Year&gt;&lt;RecNum&gt;21&lt;/RecNum&gt;&lt;DisplayText&gt;&lt;style face="superscript"&gt;23&lt;/style&gt;&lt;/DisplayText&gt;&lt;record&gt;&lt;rec-number&gt;21&lt;/rec-number&gt;&lt;foreign-keys&gt;&lt;key app="EN" db-id="fxpvs2r0o9v5avezdt2xpts7f5ts0zv0tfew" timestamp="1460617121"&gt;21&lt;/key&gt;&lt;/foreign-keys&gt;&lt;ref-type name="Journal Article"&gt;17&lt;/ref-type&gt;&lt;contributors&gt;&lt;authors&gt;&lt;author&gt;Visscher, P. M.&lt;/author&gt;&lt;author&gt;Brown, M. A.&lt;/author&gt;&lt;author&gt;McCarthy, M. I.&lt;/author&gt;&lt;author&gt;Yang, J.&lt;/author&gt;&lt;/authors&gt;&lt;/contributors&gt;&lt;auth-address&gt;University of Queensland Diamantina Institute, Princess Alexandra Hospital, Brisbane, Queensland 4102, Australia; The Queensland Brain Institute, The University of Queensland, Brisbane, Queensland 4072, Australia.&lt;/auth-address&gt;&lt;titles&gt;&lt;title&gt;Five Years of GWAS Discovery&lt;/title&gt;&lt;secondary-title&gt;American journal of human genetics&lt;/secondary-title&gt;&lt;alt-title&gt;Am J Hum Genet&lt;/alt-title&gt;&lt;/titles&gt;&lt;periodical&gt;&lt;full-title&gt;American journal of human genetics&lt;/full-title&gt;&lt;abbr-1&gt;Am J Hum Genet&lt;/abbr-1&gt;&lt;/periodical&gt;&lt;alt-periodical&gt;&lt;full-title&gt;American journal of human genetics&lt;/full-title&gt;&lt;abbr-1&gt;Am J Hum Genet&lt;/abbr-1&gt;&lt;/alt-periodical&gt;&lt;pages&gt;7-24&lt;/pages&gt;&lt;volume&gt;90&lt;/volume&gt;&lt;number&gt;1&lt;/number&gt;&lt;edition&gt;2012/01/17&lt;/edition&gt;&lt;dates&gt;&lt;year&gt;2012&lt;/year&gt;&lt;pub-dates&gt;&lt;date&gt;Jan 13&lt;/date&gt;&lt;/pub-dates&gt;&lt;/dates&gt;&lt;isbn&gt;1537-6605 (Electronic)&amp;#xD;0002-9297 (Linking)&lt;/isbn&gt;&lt;accession-num&gt;22243964&lt;/accession-num&gt;&lt;urls&gt;&lt;related-urls&gt;&lt;url&gt;http://www.ncbi.nlm.nih.gov/pubmed/22243964&lt;/url&gt;&lt;/related-urls&gt;&lt;/urls&gt;&lt;electronic-resource-num&gt;10.1016/j.ajhg.2011.11.029&lt;/electronic-resource-num&gt;&lt;language&gt;eng&lt;/language&gt;&lt;/record&gt;&lt;/Cite&gt;&lt;/EndNote&gt;</w:instrText>
        </w:r>
        <w:r w:rsidR="00FA01AD">
          <w:fldChar w:fldCharType="separate"/>
        </w:r>
        <w:r w:rsidR="00FA01AD" w:rsidRPr="00B26EDE">
          <w:rPr>
            <w:noProof/>
            <w:vertAlign w:val="superscript"/>
          </w:rPr>
          <w:t>23</w:t>
        </w:r>
        <w:r w:rsidR="00FA01AD">
          <w:fldChar w:fldCharType="end"/>
        </w:r>
      </w:hyperlink>
      <w:r w:rsidR="00A9163C">
        <w:t xml:space="preserve"> </w:t>
      </w:r>
      <w:r w:rsidR="00F05EEB">
        <w:t>including</w:t>
      </w:r>
      <w:r w:rsidR="00A9163C">
        <w:t xml:space="preserve"> p</w:t>
      </w:r>
      <w:r w:rsidR="00152EE8">
        <w:t>sychiatric disorders</w:t>
      </w:r>
      <w:r w:rsidR="00A9163C">
        <w:t xml:space="preserve"> </w:t>
      </w:r>
      <w:r w:rsidR="00036926">
        <w:t xml:space="preserve">(e.g., </w:t>
      </w:r>
      <w:r w:rsidR="00A9163C">
        <w:t xml:space="preserve">schizophrenia, </w:t>
      </w:r>
      <w:r w:rsidR="00A9163C">
        <w:lastRenderedPageBreak/>
        <w:t>bipolar disorder, and autism</w:t>
      </w:r>
      <w:r w:rsidR="00036926">
        <w:t>)</w:t>
      </w:r>
      <w:r w:rsidR="00A9163C">
        <w:t xml:space="preserve">. </w:t>
      </w:r>
      <w:hyperlink w:anchor="_ENREF_24" w:tooltip="Schizophrenia Working Group of the Psychiatric Genomics Consortium, 2014 #22" w:history="1">
        <w:r w:rsidR="00FA01AD">
          <w:fldChar w:fldCharType="begin">
            <w:fldData xml:space="preserve">PEVuZE5vdGU+PENpdGU+PEF1dGhvcj5TY2hpem9waHJlbmlhIFdvcmtpbmcgR3JvdXAgb2YgdGhl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</w:fldData>
          </w:fldChar>
        </w:r>
        <w:r w:rsidR="00FA01AD">
          <w:instrText xml:space="preserve"> ADDIN EN.CITE </w:instrText>
        </w:r>
        <w:r w:rsidR="00FA01AD">
          <w:fldChar w:fldCharType="begin">
            <w:fldData xml:space="preserve">PEVuZE5vdGU+PENpdGU+PEF1dGhvcj5TY2hpem9waHJlbmlhIFdvcmtpbmcgR3JvdXAgb2YgdGhl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</w:fldData>
          </w:fldChar>
        </w:r>
        <w:r w:rsidR="00FA01AD">
          <w:instrText xml:space="preserve"> ADDIN EN.CITE.DATA </w:instrText>
        </w:r>
        <w:r w:rsidR="00FA01AD">
          <w:fldChar w:fldCharType="end"/>
        </w:r>
        <w:r w:rsidR="00FA01AD">
          <w:fldChar w:fldCharType="separate"/>
        </w:r>
        <w:r w:rsidR="00FA01AD" w:rsidRPr="00B26EDE">
          <w:rPr>
            <w:noProof/>
            <w:vertAlign w:val="superscript"/>
          </w:rPr>
          <w:t>24-26</w:t>
        </w:r>
        <w:r w:rsidR="00FA01AD">
          <w:fldChar w:fldCharType="end"/>
        </w:r>
      </w:hyperlink>
      <w:r>
        <w:t xml:space="preserve"> </w:t>
      </w:r>
      <w:r w:rsidR="00D26409">
        <w:t>A</w:t>
      </w:r>
      <w:r w:rsidR="00036926">
        <w:t xml:space="preserve"> major lesson of</w:t>
      </w:r>
      <w:r w:rsidR="005B398E">
        <w:t xml:space="preserve"> the past decade is that </w:t>
      </w:r>
      <w:r w:rsidR="00F62F58">
        <w:t xml:space="preserve">meta-analysis of </w:t>
      </w:r>
      <w:r w:rsidR="00036926">
        <w:t>large sample</w:t>
      </w:r>
      <w:r w:rsidR="00F62F58">
        <w:t xml:space="preserve">s </w:t>
      </w:r>
      <w:r w:rsidR="005B398E">
        <w:t xml:space="preserve">is </w:t>
      </w:r>
      <w:r w:rsidR="00036926">
        <w:t>essential</w:t>
      </w:r>
      <w:r w:rsidR="005B398E">
        <w:t xml:space="preserve"> </w:t>
      </w:r>
      <w:r w:rsidR="00036926">
        <w:t>for</w:t>
      </w:r>
      <w:r w:rsidR="005B398E">
        <w:t xml:space="preserve"> </w:t>
      </w:r>
      <w:r w:rsidR="006A2B64">
        <w:t xml:space="preserve">genetic </w:t>
      </w:r>
      <w:r w:rsidR="005B398E">
        <w:t>discovery</w:t>
      </w:r>
      <w:r w:rsidR="00742478">
        <w:t xml:space="preserve">. </w:t>
      </w:r>
      <w:r w:rsidR="00B6159D">
        <w:t xml:space="preserve">Even larger samples may be required for genetic discovery in </w:t>
      </w:r>
      <w:r w:rsidR="005F78AA">
        <w:t>very common disorders</w:t>
      </w:r>
      <w:r w:rsidR="004B1393">
        <w:t xml:space="preserve"> –</w:t>
      </w:r>
      <w:r w:rsidR="00B6159D">
        <w:t xml:space="preserve"> particularly for MDD where heterogeneity between samples</w:t>
      </w:r>
      <w:r w:rsidR="004B1393">
        <w:t xml:space="preserve"> is well-</w:t>
      </w:r>
      <w:r w:rsidR="00B6159D">
        <w:t xml:space="preserve">recognized. </w:t>
      </w:r>
      <w:r w:rsidR="00B847FD">
        <w:fldChar w:fldCharType="begin">
          <w:fldData xml:space="preserve">PEVuZE5vdGU+PENpdGU+PEF1dGhvcj5NYWpvciBEZXByZXNzaXZlIERpc29yZGVyIFdvcmtpbmcg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</w:fldData>
        </w:fldChar>
      </w:r>
      <w:r w:rsidR="00B26EDE">
        <w:instrText xml:space="preserve"> ADDIN EN.CITE </w:instrText>
      </w:r>
      <w:r w:rsidR="00B26EDE">
        <w:fldChar w:fldCharType="begin">
          <w:fldData xml:space="preserve">PEVuZE5vdGU+PENpdGU+PEF1dGhvcj5NYWpvciBEZXByZXNzaXZlIERpc29yZGVyIFdvcmtpbmcg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</w:fldData>
        </w:fldChar>
      </w:r>
      <w:r w:rsidR="00B26EDE">
        <w:instrText xml:space="preserve"> ADDIN EN.CITE.DATA </w:instrText>
      </w:r>
      <w:r w:rsidR="00B26EDE">
        <w:fldChar w:fldCharType="end"/>
      </w:r>
      <w:r w:rsidR="00B847FD">
        <w:fldChar w:fldCharType="separate"/>
      </w:r>
      <w:hyperlink w:anchor="_ENREF_18" w:tooltip="Major Depressive Disorder Working Group of the PGC, 2013 #17" w:history="1">
        <w:r w:rsidR="00FA01AD" w:rsidRPr="00B26EDE">
          <w:rPr>
            <w:noProof/>
            <w:vertAlign w:val="superscript"/>
          </w:rPr>
          <w:t>18</w:t>
        </w:r>
      </w:hyperlink>
      <w:r w:rsidR="00B26EDE" w:rsidRPr="00B26EDE">
        <w:rPr>
          <w:noProof/>
          <w:vertAlign w:val="superscript"/>
        </w:rPr>
        <w:t>,</w:t>
      </w:r>
      <w:hyperlink w:anchor="_ENREF_27" w:tooltip="Wray, 2012 #50" w:history="1">
        <w:r w:rsidR="00FA01AD" w:rsidRPr="00B26EDE">
          <w:rPr>
            <w:noProof/>
            <w:vertAlign w:val="superscript"/>
          </w:rPr>
          <w:t>27</w:t>
        </w:r>
      </w:hyperlink>
      <w:r w:rsidR="00B847FD">
        <w:fldChar w:fldCharType="end"/>
      </w:r>
      <w:r w:rsidR="004B1393">
        <w:t xml:space="preserve"> </w:t>
      </w:r>
    </w:p>
    <w:p w14:paraId="441C030C" w14:textId="5E175501" w:rsidR="00F556A9" w:rsidRDefault="00D26409" w:rsidP="00152EE8">
      <w:r>
        <w:t>Consistent with these observations</w:t>
      </w:r>
      <w:r w:rsidR="00AB669F">
        <w:t>, w</w:t>
      </w:r>
      <w:r w:rsidR="00152EE8" w:rsidRPr="00CF338B">
        <w:t xml:space="preserve">e </w:t>
      </w:r>
      <w:r w:rsidR="00FA6CEF">
        <w:t xml:space="preserve">sought to accumulate a </w:t>
      </w:r>
      <w:r w:rsidR="00036926">
        <w:t>sufficiently large</w:t>
      </w:r>
      <w:r w:rsidR="00FA6CEF">
        <w:t xml:space="preserve"> sample to enable discovery of </w:t>
      </w:r>
      <w:r w:rsidR="00152EE8" w:rsidRPr="00CF338B">
        <w:t xml:space="preserve">common genetic variation </w:t>
      </w:r>
      <w:r w:rsidR="00FA6CEF">
        <w:t>involved in the etiology of MDD</w:t>
      </w:r>
      <w:r w:rsidR="00152EE8" w:rsidRPr="00CF338B">
        <w:t>.</w:t>
      </w:r>
      <w:r w:rsidR="00D0124F">
        <w:t xml:space="preserve"> </w:t>
      </w:r>
      <w:hyperlink w:anchor="_ENREF_28" w:tooltip="Wray, 2011 #5129" w:history="1">
        <w:r w:rsidR="00FA01AD">
          <w:fldChar w:fldCharType="begin"/>
        </w:r>
        <w:r w:rsidR="00FA01AD">
          <w:instrText xml:space="preserve"> ADDIN EN.CITE &lt;EndNote&gt;&lt;Cite&gt;&lt;Author&gt;Wray&lt;/Author&gt;&lt;Year&gt;2011&lt;/Year&gt;&lt;RecNum&gt;5129&lt;/RecNum&gt;&lt;DisplayText&gt;&lt;style face="superscript"&gt;28&lt;/style&gt;&lt;/DisplayText&gt;&lt;record&gt;&lt;rec-number&gt;5129&lt;/rec-number&gt;&lt;foreign-keys&gt;&lt;key app="EN" db-id="rdv022fz0ds9zpesev6vt2dgsv2d5zvtpwvd" timestamp="1273363239"&gt;5129&lt;/key&gt;&lt;/foreign-keys&gt;&lt;ref-type name="Journal Article"&gt;17&lt;/ref-type&gt;&lt;contributors&gt;&lt;authors&gt;&lt;author&gt;Wray, NR&lt;/author&gt;&lt;author&gt;Pergadia, ML&lt;/author&gt;&lt;author&gt;Blackwood, DHR&lt;/author&gt;&lt;author&gt;Penninx, BWJH&lt;/author&gt;&lt;author&gt;Gordon, SD&lt;/author&gt;&lt;author&gt;Nyholt, DR&lt;/author&gt;&lt;author&gt;Ripke, S&lt;/author&gt;&lt;author&gt;MacIntyre, DM&lt;/author&gt;&lt;author&gt;McGhee, KA&lt;/author&gt;&lt;author&gt;Maclean, AW&lt;/author&gt;&lt;author&gt;Smit, JH&lt;/author&gt;&lt;author&gt;Hottenga, JJ&lt;/author&gt;&lt;author&gt;Willemsen, G&lt;/author&gt;&lt;author&gt;Middeldorp, C&lt;/author&gt;&lt;author&gt;de Geus, EJC&lt;/author&gt;&lt;author&gt;Lewis, CM&lt;/author&gt;&lt;author&gt;McGuffin, P&lt;/author&gt;&lt;author&gt;Hickie, IB&lt;/author&gt;&lt;author&gt;van den Oord, EJCG&lt;/author&gt;&lt;author&gt;Liu, J&lt;/author&gt;&lt;author&gt;Macgregor, S&lt;/author&gt;&lt;author&gt;McEvoy, BP&lt;/author&gt;&lt;author&gt;Byrne, EM&lt;/author&gt;&lt;author&gt;Medland, SE&lt;/author&gt;&lt;author&gt;Statham, D&lt;/author&gt;&lt;author&gt;Henders, AK&lt;/author&gt;&lt;author&gt;Heath, AC&lt;/author&gt;&lt;author&gt;Montgomery, GW&lt;/author&gt;&lt;author&gt;Martin, NG&lt;/author&gt;&lt;author&gt;Boomsma, DI&lt;/author&gt;&lt;author&gt;Madden, PAF&lt;/author&gt;&lt;author&gt;Sullivan, P F&lt;/author&gt;&lt;/authors&gt;&lt;/contributors&gt;&lt;titles&gt;&lt;title&gt;Genome-wide association study of major depressive disorder: New results, meta-analysis, and lessons learned&lt;/title&gt;&lt;secondary-title&gt;Molecular Psychiatry&lt;/secondary-title&gt;&lt;/titles&gt;&lt;periodical&gt;&lt;full-title&gt;Molecular Psychiatry&lt;/full-title&gt;&lt;/periodical&gt;&lt;pages&gt;36-48&lt;/pages&gt;&lt;volume&gt;17&lt;/volume&gt;&lt;keywords&gt;&lt;keyword&gt;BBB MYBEST TOP15&lt;/keyword&gt;&lt;/keywords&gt;&lt;dates&gt;&lt;year&gt;2011&lt;/year&gt;&lt;/dates&gt;&lt;accession-num&gt;21042317&lt;/accession-num&gt;&lt;urls&gt;&lt;related-urls&gt;&lt;url&gt;http://www.ncbi.nlm.nih.gov/pubmed/21042317&lt;/url&gt;&lt;/related-urls&gt;&lt;/urls&gt;&lt;custom2&gt;PMC3252611&lt;/custom2&gt;&lt;/record&gt;&lt;/Cite&gt;&lt;/EndNote&gt;</w:instrText>
        </w:r>
        <w:r w:rsidR="00FA01AD">
          <w:fldChar w:fldCharType="separate"/>
        </w:r>
        <w:r w:rsidR="00FA01AD" w:rsidRPr="00B26EDE">
          <w:rPr>
            <w:noProof/>
            <w:vertAlign w:val="superscript"/>
          </w:rPr>
          <w:t>28</w:t>
        </w:r>
        <w:r w:rsidR="00FA01AD">
          <w:fldChar w:fldCharType="end"/>
        </w:r>
      </w:hyperlink>
      <w:r w:rsidR="00BC3F31">
        <w:t xml:space="preserve"> We describe here a combined analysis of </w:t>
      </w:r>
      <w:r w:rsidR="00CC05FB">
        <w:t xml:space="preserve">66,358 MDD cases and </w:t>
      </w:r>
      <w:r w:rsidR="008E0664">
        <w:t xml:space="preserve">153,234 controls, </w:t>
      </w:r>
      <w:r w:rsidR="00BC3F31">
        <w:t>one of the largest genomic studies of any psychiatric disorder</w:t>
      </w:r>
      <w:r w:rsidR="00152EE8">
        <w:t xml:space="preserve"> </w:t>
      </w:r>
      <w:r w:rsidR="008E0664">
        <w:t xml:space="preserve">reported to date. </w:t>
      </w:r>
      <w:r w:rsidR="007C3624">
        <w:t xml:space="preserve">We identified </w:t>
      </w:r>
      <w:r w:rsidR="00F556A9">
        <w:t>eight</w:t>
      </w:r>
      <w:r w:rsidR="007C3624">
        <w:t xml:space="preserve"> novel loci</w:t>
      </w:r>
      <w:r w:rsidR="00283C16">
        <w:t xml:space="preserve"> that met rigorous criteria for statistical significance and </w:t>
      </w:r>
      <w:r w:rsidR="00AB6D9D">
        <w:t>consistency of effects</w:t>
      </w:r>
      <w:ins w:id="14" w:author="pfs" w:date="2016-05-05T10:20:00Z">
        <w:r w:rsidR="00F556A9">
          <w:t xml:space="preserve">, </w:t>
        </w:r>
        <w:commentRangeStart w:id="15"/>
        <w:r w:rsidR="00F556A9">
          <w:t>and a further four loci identified in sex specific analyses</w:t>
        </w:r>
      </w:ins>
      <w:r w:rsidR="00F556A9">
        <w:t>.</w:t>
      </w:r>
      <w:commentRangeEnd w:id="15"/>
      <w:r w:rsidR="00051648">
        <w:rPr>
          <w:rStyle w:val="CommentReference"/>
        </w:rPr>
        <w:commentReference w:id="15"/>
      </w:r>
      <w:r w:rsidR="00F556A9">
        <w:t xml:space="preserve"> </w:t>
      </w:r>
      <w:r w:rsidR="00051648">
        <w:t xml:space="preserve">Additional analyses pointed at </w:t>
      </w:r>
      <w:r w:rsidR="00F556A9">
        <w:t>aggregation of effects in plausible biological pathways</w:t>
      </w:r>
      <w:r w:rsidR="00051648">
        <w:t xml:space="preserve"> and </w:t>
      </w:r>
      <w:r w:rsidR="00F556A9">
        <w:t xml:space="preserve">overlap with other psychiatric disorders at </w:t>
      </w:r>
      <w:r w:rsidR="00482D18">
        <w:t>multiple</w:t>
      </w:r>
      <w:r w:rsidR="00F556A9">
        <w:t xml:space="preserve"> levels.</w:t>
      </w:r>
      <w:r w:rsidR="00051648">
        <w:t xml:space="preserve"> </w:t>
      </w:r>
    </w:p>
    <w:p w14:paraId="6704F080" w14:textId="4FF18849" w:rsidR="00FC7D12" w:rsidRDefault="00FC7D12" w:rsidP="00FC7D12">
      <w:pPr>
        <w:pStyle w:val="Heading1"/>
      </w:pPr>
      <w:r>
        <w:t>Results</w:t>
      </w:r>
    </w:p>
    <w:p w14:paraId="6459C0E8" w14:textId="24949981" w:rsidR="00BB6FD7" w:rsidRPr="005D4DE1" w:rsidRDefault="00E12DC6" w:rsidP="003066BB">
      <w:r>
        <w:rPr>
          <w:u w:val="single"/>
        </w:rPr>
        <w:t xml:space="preserve">Primary </w:t>
      </w:r>
      <w:r w:rsidR="00313313">
        <w:rPr>
          <w:u w:val="single"/>
        </w:rPr>
        <w:t>analyse</w:t>
      </w:r>
      <w:r>
        <w:rPr>
          <w:u w:val="single"/>
        </w:rPr>
        <w:t>s.</w:t>
      </w:r>
      <w:r>
        <w:t xml:space="preserve"> </w:t>
      </w:r>
      <w:r w:rsidR="00F82227">
        <w:t>T</w:t>
      </w:r>
      <w:r w:rsidR="00FF04E1">
        <w:t xml:space="preserve">he </w:t>
      </w:r>
      <w:r w:rsidR="00313313">
        <w:t xml:space="preserve">29 </w:t>
      </w:r>
      <w:r w:rsidR="00FF04E1">
        <w:t xml:space="preserve">anchor MDD </w:t>
      </w:r>
      <w:r w:rsidR="00313313">
        <w:t>cohorts</w:t>
      </w:r>
      <w:r w:rsidR="004F66CD">
        <w:t xml:space="preserve"> totaled</w:t>
      </w:r>
      <w:r w:rsidR="00F82227">
        <w:t xml:space="preserve"> </w:t>
      </w:r>
      <w:r w:rsidR="00A87E7E" w:rsidRPr="00BC7E9F">
        <w:rPr>
          <w:color w:val="000000"/>
          <w:szCs w:val="22"/>
        </w:rPr>
        <w:t>16,823 MDD cases and 25,632 controls</w:t>
      </w:r>
      <w:r w:rsidR="00F82227">
        <w:t xml:space="preserve"> </w:t>
      </w:r>
      <w:r w:rsidR="006F249B">
        <w:t>(</w:t>
      </w:r>
      <w:r w:rsidR="00F82227">
        <w:rPr>
          <w:b/>
          <w:i/>
          <w:color w:val="C00000"/>
        </w:rPr>
        <w:t>Su</w:t>
      </w:r>
      <w:r w:rsidR="00F82227" w:rsidRPr="00FF04E1">
        <w:rPr>
          <w:b/>
          <w:i/>
          <w:color w:val="C00000"/>
        </w:rPr>
        <w:t>pplemental Table 1</w:t>
      </w:r>
      <w:r w:rsidR="006F249B">
        <w:t xml:space="preserve">). </w:t>
      </w:r>
      <w:r w:rsidR="00393ECD">
        <w:t>All cases were directly interviewed</w:t>
      </w:r>
      <w:r w:rsidR="00313313">
        <w:t xml:space="preserve">, </w:t>
      </w:r>
      <w:r w:rsidR="00393ECD">
        <w:t xml:space="preserve">met </w:t>
      </w:r>
      <w:r w:rsidR="00313313">
        <w:t xml:space="preserve">standard </w:t>
      </w:r>
      <w:r w:rsidR="00393ECD">
        <w:t>criteria for MDD</w:t>
      </w:r>
      <w:r w:rsidR="00313313">
        <w:t>,</w:t>
      </w:r>
      <w:r w:rsidR="00393ECD">
        <w:t xml:space="preserve"> and most </w:t>
      </w:r>
      <w:r w:rsidR="00C63E6B">
        <w:t xml:space="preserve">were </w:t>
      </w:r>
      <w:r w:rsidR="00313313">
        <w:t xml:space="preserve">from </w:t>
      </w:r>
      <w:r w:rsidR="00393ECD">
        <w:t>clinical sources (</w:t>
      </w:r>
      <w:r w:rsidR="00C56D17">
        <w:t xml:space="preserve">in </w:t>
      </w:r>
      <w:r w:rsidR="00393ECD">
        <w:t>19/29</w:t>
      </w:r>
      <w:r w:rsidR="00C56D17">
        <w:t xml:space="preserve"> cohorts</w:t>
      </w:r>
      <w:r w:rsidR="00393ECD">
        <w:t xml:space="preserve">). </w:t>
      </w:r>
      <w:r w:rsidR="003D1096">
        <w:t xml:space="preserve">Most </w:t>
      </w:r>
      <w:r w:rsidR="00A87E7E">
        <w:t>control</w:t>
      </w:r>
      <w:r w:rsidR="003D1096">
        <w:t>s were screened for the absence of MDD (</w:t>
      </w:r>
      <w:r w:rsidR="00C56D17">
        <w:t xml:space="preserve">in </w:t>
      </w:r>
      <w:r w:rsidR="003D1096">
        <w:t>22/29</w:t>
      </w:r>
      <w:r w:rsidR="00C56D17">
        <w:t xml:space="preserve"> cohorts</w:t>
      </w:r>
      <w:r w:rsidR="003D1096">
        <w:t xml:space="preserve">). </w:t>
      </w:r>
      <w:r w:rsidR="00C37186">
        <w:t xml:space="preserve">In </w:t>
      </w:r>
      <w:r w:rsidR="008773F3">
        <w:t>8.96</w:t>
      </w:r>
      <w:r w:rsidR="007D6260">
        <w:t xml:space="preserve"> million</w:t>
      </w:r>
      <w:r w:rsidR="00C37186">
        <w:t xml:space="preserve"> imputed SNPs, the minimum </w:t>
      </w:r>
      <w:r w:rsidR="00C37186">
        <w:rPr>
          <w:i/>
        </w:rPr>
        <w:t>P</w:t>
      </w:r>
      <w:r w:rsidR="00C37186">
        <w:t xml:space="preserve">-value </w:t>
      </w:r>
      <w:r w:rsidR="007D6260">
        <w:t>did not reach genome-wide significance (</w:t>
      </w:r>
      <w:r w:rsidR="007D6260">
        <w:rPr>
          <w:i/>
        </w:rPr>
        <w:t>P</w:t>
      </w:r>
      <w:r w:rsidR="007D6260">
        <w:t>=</w:t>
      </w:r>
      <w:r w:rsidR="008773F3">
        <w:t>2.8</w:t>
      </w:r>
      <w:r w:rsidR="00C37186">
        <w:t>x10</w:t>
      </w:r>
      <w:r w:rsidR="00C37186" w:rsidRPr="007D6260">
        <w:rPr>
          <w:vertAlign w:val="superscript"/>
        </w:rPr>
        <w:t>-7</w:t>
      </w:r>
      <w:r w:rsidR="00C37186">
        <w:t xml:space="preserve"> </w:t>
      </w:r>
      <w:r w:rsidR="0026676D">
        <w:t>in the interval chr13</w:t>
      </w:r>
      <w:r w:rsidR="00C37186">
        <w:t>:</w:t>
      </w:r>
      <w:r w:rsidR="008773F3" w:rsidRPr="008773F3">
        <w:t>59</w:t>
      </w:r>
      <w:r w:rsidR="00A05F44">
        <w:t>.</w:t>
      </w:r>
      <w:r w:rsidR="008773F3" w:rsidRPr="008773F3">
        <w:t>933</w:t>
      </w:r>
      <w:r w:rsidR="008773F3">
        <w:t>-</w:t>
      </w:r>
      <w:r w:rsidR="008773F3" w:rsidRPr="008773F3">
        <w:t>59</w:t>
      </w:r>
      <w:r w:rsidR="00A05F44">
        <w:t>.</w:t>
      </w:r>
      <w:r w:rsidR="008773F3" w:rsidRPr="008773F3">
        <w:t>941</w:t>
      </w:r>
      <w:r w:rsidR="00A05F44">
        <w:t xml:space="preserve"> </w:t>
      </w:r>
      <w:proofErr w:type="spellStart"/>
      <w:r w:rsidR="00A05F44">
        <w:t>mb</w:t>
      </w:r>
      <w:proofErr w:type="spellEnd"/>
      <w:r w:rsidR="008773F3">
        <w:t>)</w:t>
      </w:r>
      <w:r w:rsidR="00EB72B9">
        <w:t xml:space="preserve">. With </w:t>
      </w:r>
      <w:r w:rsidR="00EB72B9" w:rsidRPr="00EB72B9">
        <w:rPr>
          <w:rFonts w:ascii="Symbol" w:hAnsi="Symbol"/>
        </w:rPr>
        <w:t></w:t>
      </w:r>
      <w:r w:rsidR="00EB72B9" w:rsidRPr="00EB72B9">
        <w:rPr>
          <w:vertAlign w:val="subscript"/>
        </w:rPr>
        <w:t>GC</w:t>
      </w:r>
      <w:r w:rsidR="00EB72B9">
        <w:t>=</w:t>
      </w:r>
      <w:r w:rsidR="008773F3">
        <w:t>1.069</w:t>
      </w:r>
      <w:r w:rsidR="00443B7E">
        <w:t>,</w:t>
      </w:r>
      <w:r w:rsidR="00EB72B9">
        <w:t xml:space="preserve"> </w:t>
      </w:r>
      <w:r w:rsidR="00EB72B9" w:rsidRPr="00EB72B9">
        <w:rPr>
          <w:rFonts w:ascii="Symbol" w:hAnsi="Symbol"/>
        </w:rPr>
        <w:t></w:t>
      </w:r>
      <w:r w:rsidR="00EB72B9">
        <w:rPr>
          <w:vertAlign w:val="subscript"/>
        </w:rPr>
        <w:t>1000</w:t>
      </w:r>
      <w:r w:rsidR="00EB72B9">
        <w:t>=</w:t>
      </w:r>
      <w:r w:rsidR="008773F3">
        <w:t>1.003</w:t>
      </w:r>
      <w:r w:rsidR="00EB72B9">
        <w:t xml:space="preserve">, </w:t>
      </w:r>
      <w:r w:rsidR="00443B7E">
        <w:t xml:space="preserve">and </w:t>
      </w:r>
      <w:r w:rsidR="005D3BED">
        <w:t xml:space="preserve">an </w:t>
      </w:r>
      <w:r w:rsidR="00443B7E">
        <w:t xml:space="preserve">LD score regression </w:t>
      </w:r>
      <w:r w:rsidR="00594993">
        <w:t>intercept</w:t>
      </w:r>
      <w:r w:rsidR="00443B7E">
        <w:t xml:space="preserve"> </w:t>
      </w:r>
      <w:r w:rsidR="005D3BED">
        <w:t>near one (</w:t>
      </w:r>
      <w:r w:rsidR="00594993" w:rsidRPr="00594993">
        <w:t>0.9865</w:t>
      </w:r>
      <w:r w:rsidR="005D3BED">
        <w:t xml:space="preserve">, </w:t>
      </w:r>
      <w:r w:rsidR="00594993">
        <w:t xml:space="preserve">SE </w:t>
      </w:r>
      <w:r w:rsidR="00594993" w:rsidRPr="00594993">
        <w:t>0.0078)</w:t>
      </w:r>
      <w:r w:rsidR="00443B7E">
        <w:t xml:space="preserve">, there was no indication of </w:t>
      </w:r>
      <w:r w:rsidR="009F1FF7">
        <w:t xml:space="preserve">systematic </w:t>
      </w:r>
      <w:r w:rsidR="004F66CD">
        <w:t>inflation of test statistics</w:t>
      </w:r>
      <w:r w:rsidR="009F1FF7">
        <w:t xml:space="preserve"> including </w:t>
      </w:r>
      <w:r w:rsidR="00443B7E">
        <w:t xml:space="preserve">uncontrolled </w:t>
      </w:r>
      <w:r w:rsidR="00EE620F">
        <w:t xml:space="preserve">population stratification artifacts. </w:t>
      </w:r>
      <w:r w:rsidR="00140A5F">
        <w:t>Although there were no genome-wid</w:t>
      </w:r>
      <w:r w:rsidR="002E540A">
        <w:t>e significant findings,</w:t>
      </w:r>
      <w:r w:rsidR="00E702E4">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00F20CDA">
        <w:t xml:space="preserve"> was 0.14</w:t>
      </w:r>
      <w:r w:rsidR="00E702E4">
        <w:t xml:space="preserve"> (SE 0.02) and</w:t>
      </w:r>
      <w:r w:rsidR="00CE1C17">
        <w:t xml:space="preserve"> </w:t>
      </w:r>
      <w:r w:rsidR="00544F89">
        <w:t xml:space="preserve">the QQ plot showed </w:t>
      </w:r>
      <w:r w:rsidR="005D4DE1">
        <w:t xml:space="preserve">deviation from the expected from </w:t>
      </w:r>
      <w:r w:rsidR="005D4DE1">
        <w:rPr>
          <w:i/>
        </w:rPr>
        <w:t>P</w:t>
      </w:r>
      <w:r w:rsidR="005D4DE1">
        <w:t xml:space="preserve"> values in the range of 10</w:t>
      </w:r>
      <w:r w:rsidR="005D4DE1" w:rsidRPr="005D4DE1">
        <w:rPr>
          <w:vertAlign w:val="superscript"/>
        </w:rPr>
        <w:t>-4</w:t>
      </w:r>
      <w:r w:rsidR="005D4DE1">
        <w:t xml:space="preserve"> to 10</w:t>
      </w:r>
      <w:r w:rsidR="005D4DE1" w:rsidRPr="005D4DE1">
        <w:rPr>
          <w:vertAlign w:val="superscript"/>
        </w:rPr>
        <w:t>-6</w:t>
      </w:r>
      <w:r w:rsidR="005D3BED">
        <w:t xml:space="preserve"> (</w:t>
      </w:r>
      <w:r w:rsidR="005D3BED">
        <w:rPr>
          <w:b/>
          <w:i/>
          <w:color w:val="C00000"/>
        </w:rPr>
        <w:t>Su</w:t>
      </w:r>
      <w:r w:rsidR="005D3BED" w:rsidRPr="005D3BED">
        <w:rPr>
          <w:b/>
          <w:i/>
          <w:color w:val="C00000"/>
        </w:rPr>
        <w:t>pplemental Figure 1</w:t>
      </w:r>
      <w:r w:rsidR="005D3BED">
        <w:t>).</w:t>
      </w:r>
      <w:r w:rsidR="00E702E4">
        <w:t xml:space="preserve"> </w:t>
      </w:r>
      <w:r w:rsidR="00C56D17">
        <w:t xml:space="preserve">Experience with </w:t>
      </w:r>
      <w:r w:rsidR="000B65BF">
        <w:t>progressively larger sample</w:t>
      </w:r>
      <w:r w:rsidR="00191F66">
        <w:t xml:space="preserve">s </w:t>
      </w:r>
      <w:r w:rsidR="00393FEA">
        <w:t>in</w:t>
      </w:r>
      <w:r w:rsidR="00D013CC">
        <w:t xml:space="preserve"> </w:t>
      </w:r>
      <w:r w:rsidR="00E753FF">
        <w:t>schizophrenia GWA</w:t>
      </w:r>
      <w:r w:rsidR="00393FEA">
        <w:t xml:space="preserve"> studies</w:t>
      </w:r>
      <w:r w:rsidR="00E753FF">
        <w:t xml:space="preserve"> </w:t>
      </w:r>
      <w:r w:rsidR="00BF06ED">
        <w:fldChar w:fldCharType="begin">
          <w:fldData xml:space="preserve">PEVuZE5vdGU+PENpdGU+PEF1dGhvcj5JbnRlcm5hdGlvbmFsIFNjaGl6b3BocmVuaWEgQ29uc29y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</w:fldData>
        </w:fldChar>
      </w:r>
      <w:r w:rsidR="00B26EDE">
        <w:instrText xml:space="preserve"> ADDIN EN.CITE </w:instrText>
      </w:r>
      <w:r w:rsidR="00B26EDE">
        <w:fldChar w:fldCharType="begin">
          <w:fldData xml:space="preserve">PEVuZE5vdGU+PENpdGU+PEF1dGhvcj5JbnRlcm5hdGlvbmFsIFNjaGl6b3BocmVuaWEgQ29uc29y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</w:fldData>
        </w:fldChar>
      </w:r>
      <w:r w:rsidR="00B26EDE">
        <w:instrText xml:space="preserve"> ADDIN EN.CITE.DATA </w:instrText>
      </w:r>
      <w:r w:rsidR="00B26EDE">
        <w:fldChar w:fldCharType="end"/>
      </w:r>
      <w:r w:rsidR="00BF06ED">
        <w:fldChar w:fldCharType="separate"/>
      </w:r>
      <w:hyperlink w:anchor="_ENREF_24" w:tooltip="Schizophrenia Working Group of the Psychiatric Genomics Consortium, 2014 #22" w:history="1">
        <w:r w:rsidR="00FA01AD" w:rsidRPr="00B26EDE">
          <w:rPr>
            <w:noProof/>
            <w:vertAlign w:val="superscript"/>
          </w:rPr>
          <w:t>24</w:t>
        </w:r>
      </w:hyperlink>
      <w:r w:rsidR="00B26EDE" w:rsidRPr="00B26EDE">
        <w:rPr>
          <w:noProof/>
          <w:vertAlign w:val="superscript"/>
        </w:rPr>
        <w:t>,</w:t>
      </w:r>
      <w:hyperlink w:anchor="_ENREF_29" w:tooltip="International Schizophrenia Consortium, 2009 #35" w:history="1">
        <w:r w:rsidR="00FA01AD" w:rsidRPr="00B26EDE">
          <w:rPr>
            <w:noProof/>
            <w:vertAlign w:val="superscript"/>
          </w:rPr>
          <w:t>29-31</w:t>
        </w:r>
      </w:hyperlink>
      <w:r w:rsidR="00BF06ED">
        <w:fldChar w:fldCharType="end"/>
      </w:r>
      <w:r w:rsidR="00E753FF">
        <w:t xml:space="preserve"> suggests that this </w:t>
      </w:r>
      <w:r w:rsidR="009A7971">
        <w:t>QQ plot</w:t>
      </w:r>
      <w:r w:rsidR="00285527" w:rsidRPr="00285527">
        <w:t xml:space="preserve"> </w:t>
      </w:r>
      <w:r w:rsidR="00393FEA">
        <w:t>“bump”</w:t>
      </w:r>
      <w:r w:rsidR="009A7971">
        <w:t xml:space="preserve"> is consistent with the presence of </w:t>
      </w:r>
      <w:r w:rsidR="00393FEA">
        <w:t xml:space="preserve">real </w:t>
      </w:r>
      <w:r w:rsidR="009A7971">
        <w:t xml:space="preserve">genetic effects </w:t>
      </w:r>
      <w:r w:rsidR="00285527">
        <w:t>for which the current sample size is underpowered</w:t>
      </w:r>
      <w:r w:rsidR="00F36790">
        <w:t xml:space="preserve"> for detection</w:t>
      </w:r>
      <w:r w:rsidR="00F20CDA">
        <w:t xml:space="preserve"> given the multiple testing burden</w:t>
      </w:r>
      <w:r w:rsidR="00285527">
        <w:t>.</w:t>
      </w:r>
      <w:r w:rsidR="000B65BF">
        <w:t xml:space="preserve"> </w:t>
      </w:r>
      <w:r w:rsidR="00285527">
        <w:t xml:space="preserve"> </w:t>
      </w:r>
      <w:ins w:id="16" w:author="pfs" w:date="2016-05-04T10:32:00Z">
        <w:r w:rsidR="00B61EE0">
          <w:t>ADD LEAVE ONE OUT</w:t>
        </w:r>
        <w:r w:rsidR="007D063C">
          <w:t xml:space="preserve"> WITHIN ANCHOR. </w:t>
        </w:r>
      </w:ins>
    </w:p>
    <w:p w14:paraId="2F36EF66" w14:textId="043FB92B" w:rsidR="00440E1C" w:rsidRDefault="00266E1E" w:rsidP="003066BB">
      <w:r>
        <w:t>Therefore</w:t>
      </w:r>
      <w:r w:rsidR="00FE066F">
        <w:t xml:space="preserve">, we </w:t>
      </w:r>
      <w:r w:rsidR="00664536">
        <w:t xml:space="preserve">evaluated an expanded set of six samples </w:t>
      </w:r>
      <w:r w:rsidR="00634EDA">
        <w:t>that used al</w:t>
      </w:r>
      <w:r w:rsidR="00767296">
        <w:t>ternative methods of establishing</w:t>
      </w:r>
      <w:r w:rsidR="00634EDA">
        <w:t xml:space="preserve"> the presence and absence of MDD</w:t>
      </w:r>
      <w:r w:rsidR="0084403D">
        <w:t xml:space="preserve"> (</w:t>
      </w:r>
      <w:r w:rsidR="0084403D">
        <w:rPr>
          <w:b/>
          <w:i/>
          <w:color w:val="C00000"/>
        </w:rPr>
        <w:t>Su</w:t>
      </w:r>
      <w:r w:rsidR="0084403D" w:rsidRPr="00FF04E1">
        <w:rPr>
          <w:b/>
          <w:i/>
          <w:color w:val="C00000"/>
        </w:rPr>
        <w:t xml:space="preserve">pplemental Table </w:t>
      </w:r>
      <w:r w:rsidR="0084403D">
        <w:rPr>
          <w:b/>
          <w:i/>
          <w:color w:val="C00000"/>
        </w:rPr>
        <w:t>2</w:t>
      </w:r>
      <w:r w:rsidR="0084403D">
        <w:t xml:space="preserve">). </w:t>
      </w:r>
      <w:r w:rsidR="0085447B">
        <w:t xml:space="preserve">Given these </w:t>
      </w:r>
      <w:r w:rsidR="0085447B">
        <w:lastRenderedPageBreak/>
        <w:t>differences, we carefully evaluated the comparability of the anchor and expanded sets</w:t>
      </w:r>
      <w:r w:rsidR="00485A9B">
        <w:t xml:space="preserve"> (</w:t>
      </w:r>
      <w:r w:rsidR="00485A9B">
        <w:rPr>
          <w:b/>
          <w:i/>
          <w:color w:val="C00000"/>
        </w:rPr>
        <w:t>Fi</w:t>
      </w:r>
      <w:r w:rsidR="00485A9B" w:rsidRPr="00485A9B">
        <w:rPr>
          <w:b/>
          <w:i/>
          <w:color w:val="C00000"/>
        </w:rPr>
        <w:t>gure 1</w:t>
      </w:r>
      <w:r w:rsidR="00444246">
        <w:rPr>
          <w:b/>
          <w:i/>
          <w:color w:val="C00000"/>
        </w:rPr>
        <w:t>a</w:t>
      </w:r>
      <w:r w:rsidR="00485A9B">
        <w:t>)</w:t>
      </w:r>
      <w:r w:rsidR="0085447B">
        <w:t xml:space="preserve">. </w:t>
      </w:r>
      <w:r w:rsidR="00CD1D1D">
        <w:t xml:space="preserve">Estimates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D56CBD">
        <w:t xml:space="preserve"> for</w:t>
      </w:r>
      <w:r w:rsidR="00665091">
        <w:t xml:space="preserve"> the MDD anchor samples with the expanded sampl</w:t>
      </w:r>
      <w:r w:rsidR="00D56CBD">
        <w:t>es</w:t>
      </w:r>
      <w:r w:rsidR="00CD1D1D">
        <w:t xml:space="preserve"> </w:t>
      </w:r>
      <w:r w:rsidR="000A0BEC">
        <w:t>were all 0.61 or larger</w:t>
      </w:r>
      <w:r w:rsidR="00CD1D1D">
        <w:t xml:space="preserve">, and almost all of the confidence intervals </w:t>
      </w:r>
      <w:r w:rsidR="000A0BEC">
        <w:t>include</w:t>
      </w:r>
      <w:r w:rsidR="00CD1D1D">
        <w:t xml:space="preserve"> one. </w:t>
      </w:r>
      <w:ins w:id="17" w:author="pfs" w:date="2016-04-23T10:42:00Z">
        <w:r w:rsidR="00CB5F9B">
          <w:t>A</w:t>
        </w:r>
      </w:ins>
      <w:ins w:id="18" w:author="pfs" w:date="2016-04-23T09:56:00Z">
        <w:r w:rsidR="00CB5F9B">
          <w:t>dd leave-one-out</w:t>
        </w:r>
      </w:ins>
      <w:ins w:id="19" w:author="pfs" w:date="2016-04-23T09:58:00Z">
        <w:r w:rsidR="00CB5F9B">
          <w:t xml:space="preserve"> </w:t>
        </w:r>
      </w:ins>
      <w:ins w:id="20" w:author="pfs" w:date="2016-04-23T10:40:00Z">
        <w:r w:rsidR="00CB5F9B">
          <w:t>GRS</w:t>
        </w:r>
      </w:ins>
      <w:ins w:id="21" w:author="pfs" w:date="2016-05-04T10:33:00Z">
        <w:r w:rsidR="007D063C">
          <w:t xml:space="preserve"> </w:t>
        </w:r>
      </w:ins>
      <w:ins w:id="22" w:author="pfs" w:date="2016-05-04T10:42:00Z">
        <w:r w:rsidR="00F53F3F">
          <w:t xml:space="preserve">LEAVING OUT 4 </w:t>
        </w:r>
      </w:ins>
      <w:ins w:id="23" w:author="pfs" w:date="2016-05-04T10:33:00Z">
        <w:r w:rsidR="007D063C">
          <w:t>ANCHOR</w:t>
        </w:r>
      </w:ins>
      <w:ins w:id="24" w:author="pfs" w:date="2016-05-06T09:47:00Z">
        <w:r w:rsidR="00684767">
          <w:t xml:space="preserve"> COHORTS</w:t>
        </w:r>
      </w:ins>
      <w:ins w:id="25" w:author="pfs" w:date="2016-05-04T10:42:00Z">
        <w:r w:rsidR="00F53F3F">
          <w:t xml:space="preserve"> WITH NCASE&gt;1000</w:t>
        </w:r>
      </w:ins>
      <w:ins w:id="26" w:author="pfs" w:date="2016-05-04T10:33:00Z">
        <w:r w:rsidR="007D063C">
          <w:t>.</w:t>
        </w:r>
      </w:ins>
      <w:ins w:id="27" w:author="pfs" w:date="2016-04-23T10:42:00Z">
        <w:r w:rsidR="00CB5F9B">
          <w:t xml:space="preserve"> </w:t>
        </w:r>
      </w:ins>
    </w:p>
    <w:p w14:paraId="4BD6F4B5" w14:textId="1EC2543B" w:rsidR="00EF5BDD" w:rsidRDefault="009A6ECB" w:rsidP="003066BB">
      <w:r w:rsidRPr="00D67F65">
        <w:t xml:space="preserve">The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Pr="00D67F65">
        <w:t xml:space="preserve"> for the expanded </w:t>
      </w:r>
      <w:r w:rsidR="00C533B8">
        <w:t xml:space="preserve">samples ranged 0.07-0.28, with </w:t>
      </w:r>
      <w:r w:rsidRPr="00D67F65">
        <w:t xml:space="preserve">small impact of the choice of K </w:t>
      </w:r>
      <w:r w:rsidR="00090323">
        <w:t>(</w:t>
      </w:r>
      <w:r w:rsidRPr="00D67F65">
        <w:t xml:space="preserve">0.10 </w:t>
      </w:r>
      <w:r w:rsidR="00090323">
        <w:t>or</w:t>
      </w:r>
      <w:r w:rsidRPr="00D67F65">
        <w:t xml:space="preserve"> 0.15</w:t>
      </w:r>
      <w:r w:rsidR="00090323">
        <w:t>)</w:t>
      </w:r>
      <w:r w:rsidRPr="00D67F65">
        <w:t xml:space="preserve"> comp</w:t>
      </w:r>
      <w:r w:rsidR="00090323">
        <w:t>ared to the standard errors (SE</w:t>
      </w:r>
      <w:r w:rsidRPr="00D67F65">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Pr="00D67F65">
        <w:t xml:space="preserve"> decreases with sample size (</w:t>
      </w:r>
      <w:r w:rsidRPr="00C533B8">
        <w:rPr>
          <w:b/>
          <w:i/>
          <w:color w:val="C00000"/>
        </w:rPr>
        <w:t>Fig</w:t>
      </w:r>
      <w:r w:rsidR="00C533B8" w:rsidRPr="00C533B8">
        <w:rPr>
          <w:b/>
          <w:i/>
          <w:color w:val="C00000"/>
        </w:rPr>
        <w:t>ure</w:t>
      </w:r>
      <w:r w:rsidR="00C533B8">
        <w:rPr>
          <w:b/>
          <w:i/>
          <w:color w:val="C00000"/>
        </w:rPr>
        <w:t xml:space="preserve"> 1b</w:t>
      </w:r>
      <w:r w:rsidRPr="00D67F65">
        <w:t xml:space="preserve">) which could reflect increased measurement error or heterogeneity associated with </w:t>
      </w:r>
      <w:r w:rsidR="00C533B8">
        <w:t xml:space="preserve">data collection strategies. </w:t>
      </w:r>
      <w:r w:rsidRPr="00D67F65">
        <w:t xml:space="preserve">Some care is needed in </w:t>
      </w:r>
      <w:r w:rsidR="00EB373C" w:rsidRPr="00D67F65">
        <w:t>interpretation</w:t>
      </w:r>
      <w:r w:rsidRPr="00D67F65">
        <w:t xml:space="preserve"> of</w:t>
      </w:r>
      <w:r w:rsidR="00EB373C">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Pr="00D67F65">
        <w:t xml:space="preserve"> </w:t>
      </w:r>
      <w:r w:rsidR="00EB373C">
        <w:t>as</w:t>
      </w:r>
      <w:r w:rsidRPr="00D67F65">
        <w:t xml:space="preserve"> we observe increasing</w:t>
      </w:r>
      <w:r w:rsidR="005C55C9">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Pr="00D67F65">
        <w:t xml:space="preserve"> for decreasing mean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Pr="00D67F65">
        <w:t xml:space="preserve"> of two </w:t>
      </w:r>
      <w:r w:rsidR="005C55C9">
        <w:t xml:space="preserve">cohorts </w:t>
      </w:r>
      <w:r w:rsidRPr="00D67F65">
        <w:t>(</w:t>
      </w:r>
      <w:r w:rsidR="00C533B8" w:rsidRPr="00C533B8">
        <w:rPr>
          <w:b/>
          <w:i/>
          <w:color w:val="C00000"/>
        </w:rPr>
        <w:t>Figure</w:t>
      </w:r>
      <w:r w:rsidR="00C533B8">
        <w:rPr>
          <w:b/>
          <w:i/>
          <w:color w:val="C00000"/>
        </w:rPr>
        <w:t xml:space="preserve"> 1c</w:t>
      </w:r>
      <w:r w:rsidR="005C55C9">
        <w:t>)</w:t>
      </w:r>
      <w:r w:rsidRPr="00D67F65">
        <w:t>, a reflection that</w:t>
      </w:r>
      <w:r w:rsidR="005C55C9">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Pr="00D67F65">
        <w:t xml:space="preserve"> </w:t>
      </w:r>
      <w:r w:rsidR="00E261D0">
        <w:t xml:space="preserve">is the </w:t>
      </w:r>
      <w:r w:rsidRPr="00D67F65">
        <w:t>SNP-</w:t>
      </w:r>
      <w:proofErr w:type="spellStart"/>
      <w:r w:rsidRPr="00D67F65">
        <w:t>coheritability</w:t>
      </w:r>
      <w:proofErr w:type="spellEnd"/>
      <w:r w:rsidR="00E261D0">
        <w:t xml:space="preserve"> divided by </w:t>
      </w:r>
      <w:r w:rsidR="00233F86">
        <w:t xml:space="preserve">the product of the two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00233F86" w:rsidRPr="00D67F65">
        <w:t xml:space="preserve"> </w:t>
      </w:r>
      <w:proofErr w:type="spellStart"/>
      <w:r w:rsidR="00233F86">
        <w:t>heritabilities</w:t>
      </w:r>
      <w:proofErr w:type="spellEnd"/>
      <w:r w:rsidRPr="00D67F65">
        <w:t>. Hence, the sampling errors of</w:t>
      </w:r>
      <w:r w:rsidR="005C55C9">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Pr="00D67F65">
        <w:t xml:space="preserve"> and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005C55C9">
        <w:t xml:space="preserve"> </w:t>
      </w:r>
      <w:r w:rsidRPr="00D67F65">
        <w:t xml:space="preserve">are highly correlated. In contrast, </w:t>
      </w:r>
      <w:r w:rsidR="002B6537">
        <w:t>SNP-</w:t>
      </w:r>
      <w:proofErr w:type="spellStart"/>
      <w:r w:rsidR="007064A6" w:rsidRPr="00D67F65">
        <w:t>coheritability</w:t>
      </w:r>
      <w:proofErr w:type="spellEnd"/>
      <w:r w:rsidR="007064A6">
        <w:t xml:space="preserve"> (</w:t>
      </w:r>
      <w:r w:rsidR="002B6537">
        <w:t xml:space="preserve">a </w:t>
      </w:r>
      <w:r w:rsidRPr="00D67F65">
        <w:t>parameter in</w:t>
      </w:r>
      <w:r w:rsidR="007064A6">
        <w:t>dependently estimated from data)</w:t>
      </w:r>
      <w:r w:rsidRPr="00D67F65">
        <w:t xml:space="preserve"> </w:t>
      </w:r>
      <w:r w:rsidR="002B6537">
        <w:t xml:space="preserve">is not associated with mean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Pr="00D67F65">
        <w:t xml:space="preserve"> (</w:t>
      </w:r>
      <w:r w:rsidR="00C533B8" w:rsidRPr="00C533B8">
        <w:rPr>
          <w:b/>
          <w:i/>
          <w:color w:val="C00000"/>
        </w:rPr>
        <w:t>Figure</w:t>
      </w:r>
      <w:r w:rsidR="00C533B8">
        <w:rPr>
          <w:b/>
          <w:i/>
          <w:color w:val="C00000"/>
        </w:rPr>
        <w:t xml:space="preserve"> 1d</w:t>
      </w:r>
      <w:r w:rsidRPr="00D67F65">
        <w:t xml:space="preserve">). </w:t>
      </w:r>
      <w:r w:rsidR="003C459F">
        <w:t xml:space="preserve">Estimate of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oMath>
      <w:r w:rsidRPr="00D67F65">
        <w:t>are significantly g</w:t>
      </w:r>
      <w:proofErr w:type="spellStart"/>
      <w:r w:rsidR="007064A6">
        <w:t>reater</w:t>
      </w:r>
      <w:proofErr w:type="spellEnd"/>
      <w:r w:rsidR="007064A6">
        <w:t xml:space="preserve"> </w:t>
      </w:r>
      <w:r w:rsidRPr="00D67F65">
        <w:t xml:space="preserve">than zero </w:t>
      </w:r>
      <w:r w:rsidR="002B6537">
        <w:t>for</w:t>
      </w:r>
      <w:r w:rsidRPr="00D67F65">
        <w:t xml:space="preserve"> </w:t>
      </w:r>
      <w:r w:rsidR="003C459F">
        <w:t>most pairs of cohorts</w:t>
      </w:r>
      <w:r w:rsidRPr="00D67F65">
        <w:t xml:space="preserve"> implying </w:t>
      </w:r>
      <w:r w:rsidR="002B6537">
        <w:t xml:space="preserve">strong evidence for </w:t>
      </w:r>
      <w:r w:rsidRPr="00D67F65">
        <w:t>shared common genetic factors</w:t>
      </w:r>
      <w:r w:rsidR="002B6537">
        <w:t xml:space="preserve"> </w:t>
      </w:r>
      <w:r w:rsidR="002B6537" w:rsidRPr="00D67F65">
        <w:t>despite t</w:t>
      </w:r>
      <w:r w:rsidR="002B6537">
        <w:t>he expected heterogeneity in MDD</w:t>
      </w:r>
      <w:r w:rsidRPr="00D67F65">
        <w:t>.</w:t>
      </w:r>
      <w:r w:rsidR="002B6537">
        <w:t xml:space="preserve"> </w:t>
      </w:r>
    </w:p>
    <w:p w14:paraId="40BFE4E5" w14:textId="77777777" w:rsidR="00F06B9D" w:rsidRDefault="00090323" w:rsidP="003066BB">
      <w:r w:rsidRPr="00D67F65">
        <w:t>Th</w:t>
      </w:r>
      <w:r w:rsidR="00B23189">
        <w:t>us, th</w:t>
      </w:r>
      <w:r w:rsidRPr="00D67F65">
        <w:t xml:space="preserve">ese empirical results support the similarity of the common variant genetic architecture of </w:t>
      </w:r>
      <w:r w:rsidR="008B1B34">
        <w:t xml:space="preserve">European-ancestry </w:t>
      </w:r>
      <w:r w:rsidR="00B90ED0">
        <w:t>MDD anchor and expanded cohorts</w:t>
      </w:r>
      <w:r w:rsidRPr="00D67F65">
        <w:t xml:space="preserve"> </w:t>
      </w:r>
      <w:r w:rsidR="00B23189">
        <w:t>(w</w:t>
      </w:r>
      <w:r w:rsidRPr="00D67F65">
        <w:t>e discuss the Chinese CONVERGE sample below</w:t>
      </w:r>
      <w:r w:rsidR="00B23189">
        <w:t>)</w:t>
      </w:r>
      <w:r w:rsidRPr="00D67F65">
        <w:t xml:space="preserve">. </w:t>
      </w:r>
      <w:r w:rsidR="00266E1E">
        <w:t>We conducted a meta-analysis of t</w:t>
      </w:r>
      <w:r w:rsidR="00BB6EE5">
        <w:t xml:space="preserve">he anchor and expanded </w:t>
      </w:r>
      <w:r w:rsidR="005033C6">
        <w:t>cohorts</w:t>
      </w:r>
      <w:r w:rsidR="00BB6EE5">
        <w:t xml:space="preserve"> with a grand total of </w:t>
      </w:r>
      <w:r w:rsidR="00BB6EE5" w:rsidRPr="00BC7E9F">
        <w:rPr>
          <w:color w:val="000000"/>
          <w:szCs w:val="22"/>
        </w:rPr>
        <w:t>66,358 MDD cases and 153,234 controls</w:t>
      </w:r>
      <w:r w:rsidR="00AA24BB">
        <w:rPr>
          <w:color w:val="000000"/>
          <w:szCs w:val="22"/>
        </w:rPr>
        <w:t xml:space="preserve"> (</w:t>
      </w:r>
      <w:r w:rsidR="00DA7CED">
        <w:rPr>
          <w:b/>
          <w:i/>
          <w:color w:val="C00000"/>
        </w:rPr>
        <w:t>Su</w:t>
      </w:r>
      <w:r w:rsidR="00DA7CED" w:rsidRPr="00DA7CED">
        <w:rPr>
          <w:b/>
          <w:i/>
          <w:color w:val="C00000"/>
        </w:rPr>
        <w:t>pplemental Table 3</w:t>
      </w:r>
      <w:r w:rsidR="00AA24BB">
        <w:t xml:space="preserve">). </w:t>
      </w:r>
      <w:r w:rsidR="00FC4DDA">
        <w:t xml:space="preserve">With </w:t>
      </w:r>
      <w:r w:rsidR="00FC4DDA" w:rsidRPr="00EB72B9">
        <w:rPr>
          <w:rFonts w:ascii="Symbol" w:hAnsi="Symbol"/>
        </w:rPr>
        <w:t></w:t>
      </w:r>
      <w:r w:rsidR="00FC4DDA" w:rsidRPr="00EB72B9">
        <w:rPr>
          <w:vertAlign w:val="subscript"/>
        </w:rPr>
        <w:t>GC</w:t>
      </w:r>
      <w:r w:rsidR="00FC4DDA">
        <w:t>=</w:t>
      </w:r>
      <w:r w:rsidR="00D64D12">
        <w:t>1.203</w:t>
      </w:r>
      <w:r w:rsidR="00FC4DDA">
        <w:t xml:space="preserve">, </w:t>
      </w:r>
      <w:r w:rsidR="00FC4DDA" w:rsidRPr="00EB72B9">
        <w:rPr>
          <w:rFonts w:ascii="Symbol" w:hAnsi="Symbol"/>
        </w:rPr>
        <w:t></w:t>
      </w:r>
      <w:r w:rsidR="00FC4DDA">
        <w:rPr>
          <w:vertAlign w:val="subscript"/>
        </w:rPr>
        <w:t>1000</w:t>
      </w:r>
      <w:r w:rsidR="00FC4DDA">
        <w:t>=</w:t>
      </w:r>
      <w:r w:rsidR="00D64D12">
        <w:t>1.002</w:t>
      </w:r>
      <w:r w:rsidR="00FC4DDA">
        <w:t>, and an LD score regression intercept near one (</w:t>
      </w:r>
      <w:r w:rsidR="00D64D12">
        <w:t>1.0043</w:t>
      </w:r>
      <w:r w:rsidR="00FC4DDA">
        <w:t>, SE</w:t>
      </w:r>
      <w:ins w:id="28" w:author="pfs" w:date="2016-04-23T11:01:00Z">
        <w:r w:rsidR="00D64D12">
          <w:t xml:space="preserve"> needed</w:t>
        </w:r>
      </w:ins>
      <w:r w:rsidR="00FC4DDA" w:rsidRPr="00594993">
        <w:t>)</w:t>
      </w:r>
      <w:r w:rsidR="00FC4DDA">
        <w:t>, there was</w:t>
      </w:r>
      <w:r w:rsidR="001F3D5D">
        <w:t xml:space="preserve"> </w:t>
      </w:r>
      <w:r w:rsidR="00FC4DDA">
        <w:t xml:space="preserve">no indication of systematic </w:t>
      </w:r>
      <w:r w:rsidR="00727595">
        <w:t>inflation of test statistics (</w:t>
      </w:r>
      <w:r w:rsidR="005033C6">
        <w:t xml:space="preserve">as </w:t>
      </w:r>
      <w:r w:rsidR="00727595">
        <w:t xml:space="preserve">expected if there were inadequate control of </w:t>
      </w:r>
      <w:r w:rsidR="00FC4DDA">
        <w:t>population stratification</w:t>
      </w:r>
      <w:r w:rsidR="00727595">
        <w:t>)</w:t>
      </w:r>
      <w:r w:rsidR="00FC4DDA">
        <w:t>.</w:t>
      </w:r>
      <w:r w:rsidR="00701635">
        <w:t xml:space="preserve"> </w:t>
      </w:r>
      <w:commentRangeStart w:id="29"/>
      <w:r w:rsidR="00F32582">
        <w:t>T</w:t>
      </w:r>
      <w:r w:rsidR="003C13AA">
        <w:t>he QQ plot showed</w:t>
      </w:r>
      <w:r w:rsidR="00F32582">
        <w:t xml:space="preserve"> deviation from the expected (</w:t>
      </w:r>
      <w:r w:rsidR="00F32582" w:rsidRPr="00F32582">
        <w:rPr>
          <w:b/>
          <w:i/>
          <w:color w:val="C00000"/>
        </w:rPr>
        <w:t>Figure</w:t>
      </w:r>
      <w:r w:rsidR="00F32582">
        <w:rPr>
          <w:b/>
          <w:i/>
          <w:color w:val="C00000"/>
        </w:rPr>
        <w:t xml:space="preserve"> 2a</w:t>
      </w:r>
      <w:r w:rsidR="00F32582">
        <w:t xml:space="preserve">), and the Manhattan plot </w:t>
      </w:r>
      <w:r w:rsidR="009D1E53">
        <w:t>revealed</w:t>
      </w:r>
      <w:r w:rsidR="00F32582">
        <w:t xml:space="preserve"> nine </w:t>
      </w:r>
      <w:r w:rsidR="00272516">
        <w:t xml:space="preserve">independent genomic </w:t>
      </w:r>
      <w:r w:rsidR="00F32582">
        <w:t>regions exceeding genome-wide significance (</w:t>
      </w:r>
      <w:r w:rsidR="00F32582" w:rsidRPr="00F32582">
        <w:rPr>
          <w:b/>
          <w:i/>
          <w:color w:val="C00000"/>
        </w:rPr>
        <w:t>Figure</w:t>
      </w:r>
      <w:r w:rsidR="00F32582">
        <w:rPr>
          <w:b/>
          <w:i/>
          <w:color w:val="C00000"/>
        </w:rPr>
        <w:t xml:space="preserve"> 2b</w:t>
      </w:r>
      <w:r w:rsidR="00F32582">
        <w:t xml:space="preserve">). </w:t>
      </w:r>
      <w:commentRangeEnd w:id="29"/>
      <w:r w:rsidR="0064434A">
        <w:rPr>
          <w:rStyle w:val="CommentReference"/>
        </w:rPr>
        <w:commentReference w:id="29"/>
      </w:r>
    </w:p>
    <w:p w14:paraId="3154DCE7" w14:textId="2C0AEAF8" w:rsidR="003C30C4" w:rsidRDefault="00941915" w:rsidP="003066BB">
      <w:pPr>
        <w:rPr>
          <w:ins w:id="30" w:author="pfs" w:date="2016-05-06T10:09:00Z"/>
        </w:rPr>
      </w:pPr>
      <w:r>
        <w:t>Evaluation of these</w:t>
      </w:r>
      <w:r w:rsidR="00B85E35">
        <w:t xml:space="preserve"> </w:t>
      </w:r>
      <w:r w:rsidR="00B85A42">
        <w:t>associations indicated t</w:t>
      </w:r>
      <w:r>
        <w:t xml:space="preserve">hat </w:t>
      </w:r>
      <w:r w:rsidR="00B85E35">
        <w:t>eight</w:t>
      </w:r>
      <w:r>
        <w:t xml:space="preserve"> </w:t>
      </w:r>
      <w:r w:rsidR="004277EC">
        <w:t>appeared to be robust associations</w:t>
      </w:r>
      <w:r w:rsidR="005033C6">
        <w:t xml:space="preserve"> (</w:t>
      </w:r>
      <w:r w:rsidR="005033C6">
        <w:rPr>
          <w:b/>
          <w:i/>
          <w:color w:val="C00000"/>
        </w:rPr>
        <w:t>Table</w:t>
      </w:r>
      <w:r w:rsidR="005033C6" w:rsidRPr="005D3BED">
        <w:rPr>
          <w:b/>
          <w:i/>
          <w:color w:val="C00000"/>
        </w:rPr>
        <w:t xml:space="preserve"> </w:t>
      </w:r>
      <w:r w:rsidR="00546BED">
        <w:rPr>
          <w:b/>
          <w:i/>
          <w:color w:val="C00000"/>
        </w:rPr>
        <w:t>1</w:t>
      </w:r>
      <w:r w:rsidR="005033C6">
        <w:t>)</w:t>
      </w:r>
      <w:r w:rsidR="004277EC">
        <w:t xml:space="preserve">. </w:t>
      </w:r>
      <w:r w:rsidR="00B85A42">
        <w:t xml:space="preserve">Forest plots showed consistent direction and magnitudes of association in all </w:t>
      </w:r>
      <w:r w:rsidR="00CF7259">
        <w:t>cohorts, and r</w:t>
      </w:r>
      <w:r w:rsidR="00B85A42">
        <w:t>egional plots revealed that the association regions had support from multiple SNPs exceeding or nearing genome-wide significance</w:t>
      </w:r>
      <w:r w:rsidR="00515A8D">
        <w:t xml:space="preserve"> (</w:t>
      </w:r>
      <w:r w:rsidR="00515A8D">
        <w:rPr>
          <w:b/>
          <w:i/>
          <w:color w:val="C00000"/>
        </w:rPr>
        <w:t>Su</w:t>
      </w:r>
      <w:r w:rsidR="00515A8D" w:rsidRPr="005D3BED">
        <w:rPr>
          <w:b/>
          <w:i/>
          <w:color w:val="C00000"/>
        </w:rPr>
        <w:t>pplemental Figure</w:t>
      </w:r>
      <w:r w:rsidR="00CF7259">
        <w:rPr>
          <w:b/>
          <w:i/>
          <w:color w:val="C00000"/>
        </w:rPr>
        <w:t>s</w:t>
      </w:r>
      <w:r w:rsidR="00515A8D" w:rsidRPr="005D3BED">
        <w:rPr>
          <w:b/>
          <w:i/>
          <w:color w:val="C00000"/>
        </w:rPr>
        <w:t xml:space="preserve"> </w:t>
      </w:r>
      <w:r w:rsidR="00CF7259">
        <w:rPr>
          <w:b/>
          <w:i/>
          <w:color w:val="C00000"/>
        </w:rPr>
        <w:t>2-</w:t>
      </w:r>
      <w:r w:rsidR="00515A8D">
        <w:rPr>
          <w:b/>
          <w:i/>
          <w:color w:val="C00000"/>
        </w:rPr>
        <w:t>3</w:t>
      </w:r>
      <w:r w:rsidR="00515A8D">
        <w:t xml:space="preserve">). </w:t>
      </w:r>
      <w:ins w:id="31" w:author="pfs" w:date="2016-05-06T09:57:00Z">
        <w:r w:rsidR="00240B5B">
          <w:t>Naomi</w:t>
        </w:r>
      </w:ins>
      <w:ins w:id="32" w:author="pfs" w:date="2016-05-06T10:05:00Z">
        <w:r w:rsidR="00915FFD">
          <w:t xml:space="preserve"> to do using summary </w:t>
        </w:r>
        <w:r w:rsidR="00915FFD">
          <w:lastRenderedPageBreak/>
          <w:t>stats.</w:t>
        </w:r>
      </w:ins>
      <w:ins w:id="33" w:author="pfs" w:date="2016-05-06T09:57:00Z">
        <w:r w:rsidR="00240B5B">
          <w:t xml:space="preserve"> Stephan</w:t>
        </w:r>
      </w:ins>
      <w:ins w:id="34" w:author="pfs" w:date="2016-05-06T10:05:00Z">
        <w:r w:rsidR="00915FFD">
          <w:t>/Manuel</w:t>
        </w:r>
      </w:ins>
      <w:ins w:id="35" w:author="pfs" w:date="2016-05-06T09:57:00Z">
        <w:r w:rsidR="00240B5B">
          <w:t xml:space="preserve"> to </w:t>
        </w:r>
      </w:ins>
      <w:ins w:id="36" w:author="pfs" w:date="2016-05-06T10:05:00Z">
        <w:r w:rsidR="0024063D">
          <w:t>do</w:t>
        </w:r>
      </w:ins>
      <w:ins w:id="37" w:author="pfs" w:date="2016-05-06T09:57:00Z">
        <w:r w:rsidR="00240B5B">
          <w:t xml:space="preserve"> conditional analyses</w:t>
        </w:r>
      </w:ins>
      <w:ins w:id="38" w:author="pfs" w:date="2016-05-06T10:05:00Z">
        <w:r w:rsidR="0024063D">
          <w:t xml:space="preserve"> on samples where we have direct access as we discussed (</w:t>
        </w:r>
      </w:ins>
      <w:ins w:id="39" w:author="pfs" w:date="2016-05-06T10:04:00Z">
        <w:r w:rsidR="00915FFD">
          <w:t>mdd2</w:t>
        </w:r>
        <w:r w:rsidR="0024063D">
          <w:t xml:space="preserve">9, GERA, </w:t>
        </w:r>
        <w:proofErr w:type="spellStart"/>
        <w:r w:rsidR="0024063D">
          <w:t>iPSYCH</w:t>
        </w:r>
        <w:proofErr w:type="spellEnd"/>
        <w:r w:rsidR="0024063D">
          <w:t>)</w:t>
        </w:r>
        <w:r w:rsidR="00915FFD">
          <w:t>.</w:t>
        </w:r>
      </w:ins>
      <w:ins w:id="40" w:author="pfs" w:date="2016-05-06T09:57:00Z">
        <w:r w:rsidR="00240B5B">
          <w:t xml:space="preserve"> </w:t>
        </w:r>
      </w:ins>
      <w:r w:rsidR="003C30C4">
        <w:t xml:space="preserve">With the exception of the chr1-73Mb region (near </w:t>
      </w:r>
      <w:r w:rsidR="003C30C4" w:rsidRPr="003C30C4">
        <w:rPr>
          <w:i/>
        </w:rPr>
        <w:t>NEGR1</w:t>
      </w:r>
      <w:r w:rsidR="003C30C4">
        <w:t xml:space="preserve">) the association signal is consistent with single signal regions. </w:t>
      </w:r>
      <w:ins w:id="41" w:author="pfs" w:date="2016-05-06T09:59:00Z">
        <w:r w:rsidR="00907573">
          <w:t>Brief interpretation</w:t>
        </w:r>
      </w:ins>
      <w:ins w:id="42" w:author="pfs" w:date="2016-05-06T10:05:00Z">
        <w:r w:rsidR="009D5919">
          <w:t xml:space="preserve"> of overall results</w:t>
        </w:r>
      </w:ins>
      <w:ins w:id="43" w:author="pfs" w:date="2016-05-06T09:59:00Z">
        <w:r w:rsidR="00907573">
          <w:t xml:space="preserve">, obvious overlap with SCZ and BMI. </w:t>
        </w:r>
      </w:ins>
    </w:p>
    <w:p w14:paraId="168940CB" w14:textId="19B02943" w:rsidR="00DF334F" w:rsidRDefault="00DF334F" w:rsidP="00DF334F">
      <w:ins w:id="44" w:author="pfs" w:date="2016-05-06T10:06:00Z">
        <w:r>
          <w:t>Naomi please</w:t>
        </w:r>
      </w:ins>
      <w:ins w:id="45" w:author="pfs" w:date="2016-05-06T10:09:00Z">
        <w:r>
          <w:t>:</w:t>
        </w:r>
      </w:ins>
      <w:ins w:id="46" w:author="pfs" w:date="2016-05-06T10:06:00Z">
        <w:r>
          <w:t xml:space="preserve"> </w:t>
        </w:r>
      </w:ins>
      <w:r>
        <w:t xml:space="preserve">MDD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t xml:space="preserve"> for the meta-analysed sample was </w:t>
      </w:r>
      <w:ins w:id="47" w:author="pfs" w:date="2016-05-05T12:09:00Z">
        <w:r>
          <w:t xml:space="preserve">xx (SE </w:t>
        </w:r>
        <w:proofErr w:type="spellStart"/>
        <w:r>
          <w:t>yy</w:t>
        </w:r>
        <w:proofErr w:type="spellEnd"/>
        <w:r>
          <w:t>)</w:t>
        </w:r>
      </w:ins>
      <w:r>
        <w:t xml:space="preserve">. </w:t>
      </w:r>
      <w:ins w:id="48" w:author="pfs" w:date="2016-05-06T10:06:00Z">
        <w:r>
          <w:t>And please do by chromosome as discussed (</w:t>
        </w:r>
        <w:proofErr w:type="spellStart"/>
        <w:r>
          <w:t>chrX</w:t>
        </w:r>
        <w:proofErr w:type="spellEnd"/>
        <w:r>
          <w:t xml:space="preserve"> too if possible) </w:t>
        </w:r>
      </w:ins>
      <w:ins w:id="49" w:author="pfs" w:date="2016-05-06T10:07:00Z">
        <w:r>
          <w:t>–</w:t>
        </w:r>
      </w:ins>
      <w:ins w:id="50" w:author="pfs" w:date="2016-05-06T10:06:00Z">
        <w:r>
          <w:t xml:space="preserve"> </w:t>
        </w:r>
      </w:ins>
      <w:ins w:id="51" w:author="pfs" w:date="2016-05-06T10:27:00Z">
        <w:r w:rsidR="00CF7259">
          <w:rPr>
            <w:b/>
            <w:i/>
            <w:color w:val="C00000"/>
          </w:rPr>
          <w:t>Su</w:t>
        </w:r>
      </w:ins>
      <w:ins w:id="52" w:author="pfs" w:date="2016-05-06T10:06:00Z">
        <w:r w:rsidRPr="00CF7259">
          <w:rPr>
            <w:b/>
            <w:i/>
            <w:color w:val="C00000"/>
          </w:rPr>
          <w:t>pp</w:t>
        </w:r>
      </w:ins>
      <w:ins w:id="53" w:author="pfs" w:date="2016-05-06T10:07:00Z">
        <w:r w:rsidRPr="00CF7259">
          <w:rPr>
            <w:b/>
            <w:i/>
            <w:color w:val="C00000"/>
          </w:rPr>
          <w:t>lemental</w:t>
        </w:r>
      </w:ins>
      <w:ins w:id="54" w:author="pfs" w:date="2016-05-06T10:06:00Z">
        <w:r w:rsidRPr="00CF7259">
          <w:rPr>
            <w:b/>
            <w:i/>
            <w:color w:val="C00000"/>
          </w:rPr>
          <w:t xml:space="preserve"> </w:t>
        </w:r>
      </w:ins>
      <w:ins w:id="55" w:author="pfs" w:date="2016-05-06T10:07:00Z">
        <w:r w:rsidRPr="00CF7259">
          <w:rPr>
            <w:b/>
            <w:i/>
            <w:color w:val="C00000"/>
          </w:rPr>
          <w:t>Figure</w:t>
        </w:r>
      </w:ins>
      <w:ins w:id="56" w:author="pfs" w:date="2016-05-06T10:26:00Z">
        <w:r w:rsidR="00CF7259" w:rsidRPr="00CF7259">
          <w:rPr>
            <w:b/>
            <w:i/>
            <w:color w:val="C00000"/>
          </w:rPr>
          <w:t xml:space="preserve"> 4</w:t>
        </w:r>
      </w:ins>
      <w:ins w:id="57" w:author="pfs" w:date="2016-05-06T10:07:00Z">
        <w:r>
          <w:t xml:space="preserve"> of </w:t>
        </w:r>
      </w:ins>
      <m:oMath>
        <m:sSubSup>
          <m:sSubSupPr>
            <m:ctrlPr>
              <w:ins w:id="58" w:author="pfs" w:date="2016-05-06T10:12:00Z">
                <w:rPr>
                  <w:rFonts w:ascii="Cambria Math" w:hAnsi="Cambria Math"/>
                  <w:i/>
                </w:rPr>
              </w:ins>
            </m:ctrlPr>
          </m:sSubSupPr>
          <m:e>
            <w:ins w:id="59" w:author="pfs" w:date="2016-05-06T10:12:00Z">
              <m:r>
                <w:rPr>
                  <w:rFonts w:ascii="Cambria Math" w:hAnsi="Cambria Math"/>
                </w:rPr>
                <m:t>h</m:t>
              </m:r>
            </w:ins>
          </m:e>
          <m:sub>
            <w:ins w:id="60" w:author="pfs" w:date="2016-05-06T10:12:00Z">
              <m:r>
                <w:rPr>
                  <w:rFonts w:ascii="Cambria Math" w:hAnsi="Cambria Math"/>
                </w:rPr>
                <m:t>SNP</m:t>
              </m:r>
            </w:ins>
          </m:sub>
          <m:sup>
            <w:ins w:id="61" w:author="pfs" w:date="2016-05-06T10:12:00Z">
              <m:r>
                <w:rPr>
                  <w:rFonts w:ascii="Cambria Math" w:hAnsi="Cambria Math"/>
                </w:rPr>
                <m:t>2</m:t>
              </m:r>
            </w:ins>
          </m:sup>
        </m:sSubSup>
      </m:oMath>
      <w:ins w:id="62" w:author="pfs" w:date="2016-05-06T10:07:00Z">
        <w:r>
          <w:t xml:space="preserve"> by chromosome size (mbp)</w:t>
        </w:r>
        <w:r w:rsidR="00CF7259">
          <w:t xml:space="preserve">. </w:t>
        </w:r>
        <w:r>
          <w:t xml:space="preserve"> </w:t>
        </w:r>
      </w:ins>
    </w:p>
    <w:p w14:paraId="76A8B313" w14:textId="7306AFC4" w:rsidR="00DF334F" w:rsidRPr="00DF334F" w:rsidRDefault="00DF334F" w:rsidP="00DF334F">
      <w:pPr>
        <w:rPr>
          <w:ins w:id="63" w:author="pfs" w:date="2016-05-06T10:09:00Z"/>
        </w:rPr>
      </w:pPr>
      <w:ins w:id="64" w:author="pfs" w:date="2016-05-06T10:09:00Z">
        <w:r w:rsidRPr="00DF334F">
          <w:t>Stephan</w:t>
        </w:r>
        <w:r>
          <w:t xml:space="preserve"> please:</w:t>
        </w:r>
        <w:r w:rsidRPr="00DF334F">
          <w:t xml:space="preserve"> </w:t>
        </w:r>
        <w:r>
          <w:t>p</w:t>
        </w:r>
        <w:r w:rsidRPr="00DF334F">
          <w:t xml:space="preserve">olygenic score analysis, estimate of the proportion on the liability scale accounted for. </w:t>
        </w:r>
      </w:ins>
      <w:ins w:id="65" w:author="pfs" w:date="2016-05-06T10:27:00Z">
        <w:r w:rsidR="00CF7259">
          <w:rPr>
            <w:b/>
            <w:i/>
            <w:color w:val="C00000"/>
          </w:rPr>
          <w:t>Su</w:t>
        </w:r>
        <w:r w:rsidR="00CF7259" w:rsidRPr="00CF7259">
          <w:rPr>
            <w:b/>
            <w:i/>
            <w:color w:val="C00000"/>
          </w:rPr>
          <w:t xml:space="preserve">pplemental Figure </w:t>
        </w:r>
        <w:r w:rsidR="00CF7259">
          <w:rPr>
            <w:b/>
            <w:i/>
            <w:color w:val="C00000"/>
          </w:rPr>
          <w:t>5</w:t>
        </w:r>
        <w:r w:rsidR="00CF7259">
          <w:t xml:space="preserve">. </w:t>
        </w:r>
      </w:ins>
    </w:p>
    <w:p w14:paraId="67F9CC28" w14:textId="586377E6" w:rsidR="00DF334F" w:rsidRDefault="00DF334F" w:rsidP="003066BB">
      <w:pPr>
        <w:rPr>
          <w:ins w:id="66" w:author="pfs" w:date="2016-05-06T10:09:00Z"/>
        </w:rPr>
      </w:pPr>
      <w:ins w:id="67" w:author="pfs" w:date="2016-05-06T10:09:00Z">
        <w:r>
          <w:t xml:space="preserve">Manuel please: </w:t>
        </w:r>
        <w:r w:rsidRPr="00DF334F">
          <w:t>plot of OR x GRS decile</w:t>
        </w:r>
      </w:ins>
      <w:ins w:id="68" w:author="pfs" w:date="2016-05-06T10:10:00Z">
        <w:r>
          <w:t xml:space="preserve"> in </w:t>
        </w:r>
        <w:proofErr w:type="spellStart"/>
        <w:r>
          <w:t>iPSYCH</w:t>
        </w:r>
      </w:ins>
      <w:proofErr w:type="spellEnd"/>
      <w:ins w:id="69" w:author="pfs" w:date="2016-05-06T10:09:00Z">
        <w:r w:rsidRPr="00DF334F">
          <w:t xml:space="preserve"> (see PGC SCZ2 Figure 3). </w:t>
        </w:r>
      </w:ins>
      <w:ins w:id="70" w:author="pfs" w:date="2016-05-06T10:10:00Z">
        <w:r>
          <w:t>IF POSSIBLE, would like to include what PGC SCZ looked like when had about as many associations (</w:t>
        </w:r>
        <w:proofErr w:type="spellStart"/>
        <w:r>
          <w:t>pgc</w:t>
        </w:r>
        <w:proofErr w:type="spellEnd"/>
        <w:r>
          <w:t xml:space="preserve"> scz1). </w:t>
        </w:r>
      </w:ins>
      <w:ins w:id="71" w:author="pfs" w:date="2016-05-06T10:28:00Z">
        <w:r w:rsidR="00F03C5B" w:rsidRPr="00DF334F">
          <w:t xml:space="preserve">. </w:t>
        </w:r>
        <w:r w:rsidR="00F03C5B">
          <w:rPr>
            <w:b/>
            <w:i/>
            <w:color w:val="C00000"/>
          </w:rPr>
          <w:t>Su</w:t>
        </w:r>
        <w:r w:rsidR="00F03C5B" w:rsidRPr="00CF7259">
          <w:rPr>
            <w:b/>
            <w:i/>
            <w:color w:val="C00000"/>
          </w:rPr>
          <w:t xml:space="preserve">pplemental Figure </w:t>
        </w:r>
        <w:r w:rsidR="00F03C5B">
          <w:rPr>
            <w:b/>
            <w:i/>
            <w:color w:val="C00000"/>
          </w:rPr>
          <w:t>6</w:t>
        </w:r>
        <w:r w:rsidR="00F03C5B">
          <w:t>.</w:t>
        </w:r>
      </w:ins>
    </w:p>
    <w:p w14:paraId="751A157C" w14:textId="064041B0" w:rsidR="00DF334F" w:rsidRDefault="000105F3" w:rsidP="003066BB">
      <w:r>
        <w:rPr>
          <w:u w:val="single"/>
        </w:rPr>
        <w:t>Genetic architecture of MDD in European and Han Chinese cohorts.</w:t>
      </w:r>
      <w:r w:rsidR="003511FC">
        <w:t xml:space="preserve"> </w:t>
      </w:r>
      <w:ins w:id="72" w:author="pfs" w:date="2016-05-06T10:12:00Z">
        <w:r w:rsidRPr="000105F3">
          <w:t>Naomi, Stephan.</w:t>
        </w:r>
        <w:r>
          <w:t xml:space="preserve"> </w:t>
        </w:r>
        <w:r w:rsidRPr="000105F3">
          <w:t xml:space="preserve">CONVERGE. </w:t>
        </w:r>
      </w:ins>
      <m:oMath>
        <m:sSubSup>
          <m:sSubSupPr>
            <m:ctrlPr>
              <w:ins w:id="73" w:author="pfs" w:date="2016-05-06T10:13:00Z">
                <w:rPr>
                  <w:rFonts w:ascii="Cambria Math" w:hAnsi="Cambria Math"/>
                  <w:i/>
                </w:rPr>
              </w:ins>
            </m:ctrlPr>
          </m:sSubSupPr>
          <m:e>
            <w:ins w:id="74" w:author="pfs" w:date="2016-05-06T10:13:00Z">
              <m:r>
                <w:rPr>
                  <w:rFonts w:ascii="Cambria Math" w:hAnsi="Cambria Math"/>
                </w:rPr>
                <m:t>h</m:t>
              </m:r>
            </w:ins>
          </m:e>
          <m:sub>
            <w:ins w:id="75" w:author="pfs" w:date="2016-05-06T10:13:00Z">
              <m:r>
                <w:rPr>
                  <w:rFonts w:ascii="Cambria Math" w:hAnsi="Cambria Math"/>
                </w:rPr>
                <m:t>SNP</m:t>
              </m:r>
            </w:ins>
          </m:sub>
          <m:sup>
            <w:ins w:id="76" w:author="pfs" w:date="2016-05-06T10:13:00Z">
              <m:r>
                <w:rPr>
                  <w:rFonts w:ascii="Cambria Math" w:hAnsi="Cambria Math"/>
                </w:rPr>
                <m:t>2</m:t>
              </m:r>
            </w:ins>
          </m:sup>
        </m:sSubSup>
        <w:ins w:id="77" w:author="pfs" w:date="2016-05-06T10:13:00Z">
          <m:r>
            <w:rPr>
              <w:rFonts w:ascii="Cambria Math" w:hAnsi="Cambria Math"/>
            </w:rPr>
            <m:t xml:space="preserve"> </m:t>
          </m:r>
        </w:ins>
      </m:oMath>
      <w:ins w:id="78" w:author="pfs" w:date="2016-05-06T10:12:00Z">
        <w:r w:rsidRPr="000105F3">
          <w:t xml:space="preserve">0.22±0.04. </w:t>
        </w:r>
      </w:ins>
      <m:oMath>
        <m:sSub>
          <m:sSubPr>
            <m:ctrlPr>
              <w:ins w:id="79" w:author="pfs" w:date="2016-05-06T10:13:00Z">
                <w:rPr>
                  <w:rFonts w:ascii="Cambria Math" w:hAnsi="Cambria Math"/>
                  <w:i/>
                </w:rPr>
              </w:ins>
            </m:ctrlPr>
          </m:sSubPr>
          <m:e>
            <w:ins w:id="80" w:author="pfs" w:date="2016-05-06T10:13:00Z">
              <m:r>
                <w:rPr>
                  <w:rFonts w:ascii="Cambria Math" w:hAnsi="Cambria Math"/>
                </w:rPr>
                <m:t>r</m:t>
              </m:r>
            </w:ins>
          </m:e>
          <m:sub>
            <w:ins w:id="81" w:author="pfs" w:date="2016-05-06T10:13:00Z">
              <m:r>
                <w:rPr>
                  <w:rFonts w:ascii="Cambria Math" w:hAnsi="Cambria Math"/>
                </w:rPr>
                <m:t>g</m:t>
              </m:r>
            </w:ins>
          </m:sub>
        </m:sSub>
      </m:oMath>
      <w:ins w:id="82" w:author="pfs" w:date="2016-05-06T10:13:00Z">
        <w:r w:rsidR="00FE2F94" w:rsidRPr="00D67F65">
          <w:t xml:space="preserve"> </w:t>
        </w:r>
        <w:r w:rsidR="00FE2F94">
          <w:t xml:space="preserve">for European and </w:t>
        </w:r>
      </w:ins>
      <w:ins w:id="83" w:author="pfs" w:date="2016-05-06T10:12:00Z">
        <w:r w:rsidR="00FE2F94">
          <w:t xml:space="preserve">CONVERGE </w:t>
        </w:r>
        <w:r w:rsidRPr="000105F3">
          <w:t>0.30 (0.14-0.42). Bidirectional analysis (sign test, GRS, meta-analysis), specific look up of top loci in both directions.</w:t>
        </w:r>
      </w:ins>
      <w:ins w:id="84" w:author="pfs" w:date="2016-05-06T10:14:00Z">
        <w:r w:rsidR="00674957">
          <w:t xml:space="preserve"> </w:t>
        </w:r>
      </w:ins>
    </w:p>
    <w:p w14:paraId="29070A9B" w14:textId="24101BDB" w:rsidR="004A7BE3" w:rsidRDefault="00776004" w:rsidP="005369EC">
      <w:r>
        <w:rPr>
          <w:u w:val="single"/>
        </w:rPr>
        <w:t>Secondary analyses.</w:t>
      </w:r>
      <w:r>
        <w:t xml:space="preserve"> </w:t>
      </w:r>
      <w:r w:rsidR="005F6524">
        <w:t xml:space="preserve">First, </w:t>
      </w:r>
      <w:r w:rsidR="006E500F">
        <w:t xml:space="preserve">gene-wide analyses of the full MDD results using MAGMA and other approaches are summarized in </w:t>
      </w:r>
      <w:r w:rsidR="006E500F">
        <w:rPr>
          <w:b/>
          <w:i/>
          <w:color w:val="C00000"/>
        </w:rPr>
        <w:t>Ta</w:t>
      </w:r>
      <w:r w:rsidR="006E500F" w:rsidRPr="006E500F">
        <w:rPr>
          <w:b/>
          <w:i/>
          <w:color w:val="C00000"/>
        </w:rPr>
        <w:t xml:space="preserve">ble </w:t>
      </w:r>
      <w:ins w:id="85" w:author="pfs" w:date="2016-05-05T10:57:00Z">
        <w:r w:rsidR="006E500F" w:rsidRPr="006E500F">
          <w:rPr>
            <w:b/>
            <w:i/>
            <w:color w:val="C00000"/>
          </w:rPr>
          <w:t>xx</w:t>
        </w:r>
      </w:ins>
      <w:r w:rsidR="006E500F">
        <w:t xml:space="preserve">. Notably, </w:t>
      </w:r>
      <w:r w:rsidR="006E500F" w:rsidRPr="00DA1186">
        <w:rPr>
          <w:i/>
        </w:rPr>
        <w:t>DRD2</w:t>
      </w:r>
      <w:r w:rsidR="006E500F">
        <w:t xml:space="preserve"> (the main target of antipsychotic drugs and implicated by GWA for schizophrenia), </w:t>
      </w:r>
      <w:hyperlink w:anchor="_ENREF_24" w:tooltip="Schizophrenia Working Group of the Psychiatric Genomics Consortium, 2014 #22" w:history="1">
        <w:r w:rsidR="00FA01AD">
          <w:fldChar w:fldCharType="begin"/>
        </w:r>
        <w:r w:rsidR="00FA01AD">
          <w:instrText xml:space="preserve"> ADDIN EN.CITE &lt;EndNote&gt;&lt;Cite&gt;&lt;Author&gt;Schizophrenia Working Group of the Psychiatric Genomics Consortium&lt;/Author&gt;&lt;Year&gt;2014&lt;/Year&gt;&lt;RecNum&gt;22&lt;/RecNum&gt;&lt;DisplayText&gt;&lt;style face="superscript"&gt;24&lt;/style&gt;&lt;/DisplayText&gt;&lt;record&gt;&lt;rec-number&gt;22&lt;/rec-number&gt;&lt;foreign-keys&gt;&lt;key app="EN" db-id="fxpvs2r0o9v5avezdt2xpts7f5ts0zv0tfew" timestamp="1460617121"&gt;22&lt;/key&gt;&lt;/foreign-keys&gt;&lt;ref-type name="Journal Article"&gt;17&lt;/ref-type&gt;&lt;contributors&gt;&lt;authors&gt;&lt;author&gt;Schizophrenia Working Group of the Psychiatric Genomics Consortium,&lt;/author&gt;&lt;/authors&gt;&lt;/contributors&gt;&lt;titles&gt;&lt;title&gt;Biological insights from 108 schizophrenia-associated genetic loci&lt;/title&gt;&lt;secondary-title&gt;Nature&lt;/secondary-title&gt;&lt;/titles&gt;&lt;periodical&gt;&lt;full-title&gt;Nature&lt;/full-title&gt;&lt;/periodical&gt;&lt;pages&gt;421-7&lt;/pages&gt;&lt;volume&gt;511&lt;/volume&gt;&lt;keywords&gt;&lt;keyword&gt;BBB MYBEST&lt;/keyword&gt;&lt;/keywords&gt;&lt;dates&gt;&lt;year&gt;2014&lt;/year&gt;&lt;/dates&gt;&lt;accession-num&gt;25056061&lt;/accession-num&gt;&lt;label&gt;pgc.class1&lt;/label&gt;&lt;urls&gt;&lt;/urls&gt;&lt;custom2&gt;PMC4112379&lt;/custom2&gt;&lt;/record&gt;&lt;/Cite&gt;&lt;/EndNote&gt;</w:instrText>
        </w:r>
        <w:r w:rsidR="00FA01AD">
          <w:fldChar w:fldCharType="separate"/>
        </w:r>
        <w:r w:rsidR="00FA01AD" w:rsidRPr="009E3623">
          <w:rPr>
            <w:noProof/>
            <w:vertAlign w:val="superscript"/>
          </w:rPr>
          <w:t>24</w:t>
        </w:r>
        <w:r w:rsidR="00FA01AD">
          <w:fldChar w:fldCharType="end"/>
        </w:r>
      </w:hyperlink>
      <w:r w:rsidR="006E500F">
        <w:t xml:space="preserve"> </w:t>
      </w:r>
      <w:r w:rsidR="006E500F" w:rsidRPr="00D47AC9">
        <w:rPr>
          <w:i/>
        </w:rPr>
        <w:t>PCLO</w:t>
      </w:r>
      <w:r w:rsidR="006E500F">
        <w:t xml:space="preserve"> </w:t>
      </w:r>
      <w:hyperlink w:anchor="_ENREF_32" w:tooltip="Sullivan, 2009 #87" w:history="1">
        <w:r w:rsidR="00FA01AD">
          <w:fldChar w:fldCharType="begin">
            <w:fldData xml:space="preserve">PEVuZE5vdGU+PENpdGU+PEF1dGhvcj5TdWxsaXZhbjwvQXV0aG9yPjxZZWFyPjIwMDk8L1llYXI+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==
</w:fldData>
          </w:fldChar>
        </w:r>
        <w:r w:rsidR="00FA01AD">
          <w:instrText xml:space="preserve"> ADDIN EN.CITE </w:instrText>
        </w:r>
        <w:r w:rsidR="00FA01AD">
          <w:fldChar w:fldCharType="begin">
            <w:fldData xml:space="preserve">PEVuZE5vdGU+PENpdGU+PEF1dGhvcj5TdWxsaXZhbjwvQXV0aG9yPjxZZWFyPjIwMDk8L1llYXI+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==
</w:fldData>
          </w:fldChar>
        </w:r>
        <w:r w:rsidR="00FA01AD">
          <w:instrText xml:space="preserve"> ADDIN EN.CITE.DATA </w:instrText>
        </w:r>
        <w:r w:rsidR="00FA01AD">
          <w:fldChar w:fldCharType="end"/>
        </w:r>
        <w:r w:rsidR="00FA01AD">
          <w:fldChar w:fldCharType="separate"/>
        </w:r>
        <w:r w:rsidR="00FA01AD" w:rsidRPr="009E3623">
          <w:rPr>
            <w:noProof/>
            <w:vertAlign w:val="superscript"/>
          </w:rPr>
          <w:t>32</w:t>
        </w:r>
        <w:r w:rsidR="00FA01AD">
          <w:fldChar w:fldCharType="end"/>
        </w:r>
      </w:hyperlink>
      <w:r w:rsidR="006E500F">
        <w:t xml:space="preserve"> and </w:t>
      </w:r>
      <w:r w:rsidR="006E500F" w:rsidRPr="00D47AC9">
        <w:rPr>
          <w:i/>
        </w:rPr>
        <w:t>CACNA1E</w:t>
      </w:r>
      <w:r w:rsidR="006E500F">
        <w:t xml:space="preserve"> achieved gene-wide significance as did multiple genes in ten loci. A large cluster of genes in the MHC region also achieved significance and post-hoc analyses indicated that the signal arose from female subjects. Second, however, by-sex GWA analyses identified no additional associated loci a</w:t>
      </w:r>
      <w:r>
        <w:t xml:space="preserve">fter accounting for </w:t>
      </w:r>
      <w:r w:rsidR="006E500F">
        <w:t>the additional multiple testing</w:t>
      </w:r>
      <w:r>
        <w:t xml:space="preserve"> (</w:t>
      </w:r>
      <w:r>
        <w:rPr>
          <w:b/>
          <w:i/>
          <w:color w:val="C00000"/>
        </w:rPr>
        <w:t>Su</w:t>
      </w:r>
      <w:r w:rsidRPr="00DA7CED">
        <w:rPr>
          <w:b/>
          <w:i/>
          <w:color w:val="C00000"/>
        </w:rPr>
        <w:t>pplemental Table</w:t>
      </w:r>
      <w:r w:rsidR="00CA04D4">
        <w:rPr>
          <w:b/>
          <w:i/>
          <w:color w:val="C00000"/>
        </w:rPr>
        <w:t xml:space="preserve"> / Figures</w:t>
      </w:r>
      <w:r w:rsidRPr="00DA7CED">
        <w:rPr>
          <w:b/>
          <w:i/>
          <w:color w:val="C00000"/>
        </w:rPr>
        <w:t xml:space="preserve"> </w:t>
      </w:r>
      <w:ins w:id="86" w:author="pfs" w:date="2016-05-06T10:31:00Z">
        <w:r w:rsidR="00CA04D4">
          <w:rPr>
            <w:b/>
            <w:i/>
            <w:color w:val="C00000"/>
          </w:rPr>
          <w:t>xx</w:t>
        </w:r>
      </w:ins>
      <w:r>
        <w:t xml:space="preserve">). </w:t>
      </w:r>
      <w:r w:rsidR="006E237B">
        <w:t xml:space="preserve">Third, </w:t>
      </w:r>
      <w:r w:rsidR="007A2B26">
        <w:t>we used</w:t>
      </w:r>
      <w:r w:rsidR="00BB08EB">
        <w:t xml:space="preserve"> </w:t>
      </w:r>
      <w:r w:rsidR="007B2D0D">
        <w:t>stratified</w:t>
      </w:r>
      <w:r w:rsidR="00BB08EB">
        <w:t xml:space="preserve"> LD score regression </w:t>
      </w:r>
      <w:hyperlink w:anchor="_ENREF_33" w:tooltip="Finucane, 2015 #99" w:history="1">
        <w:r w:rsidR="00FA01AD">
          <w:fldChar w:fldCharType="begin"/>
        </w:r>
        <w:r w:rsidR="00FA01AD">
          <w:instrText xml:space="preserve"> ADDIN EN.CITE &lt;EndNote&gt;&lt;Cite&gt;&lt;Author&gt;Finucane&lt;/Author&gt;&lt;Year&gt;2015&lt;/Year&gt;&lt;RecNum&gt;99&lt;/RecNum&gt;&lt;DisplayText&gt;&lt;style face="superscript"&gt;33&lt;/style&gt;&lt;/DisplayText&gt;&lt;record&gt;&lt;rec-number&gt;99&lt;/rec-number&gt;&lt;foreign-keys&gt;&lt;key app="EN" db-id="fxpvs2r0o9v5avezdt2xpts7f5ts0zv0tfew" timestamp="1462522623"&gt;99&lt;/key&gt;&lt;/foreign-keys&gt;&lt;ref-type name="Journal Article"&gt;17&lt;/ref-type&gt;&lt;contributors&gt;&lt;authors&gt;&lt;author&gt;Finucane, H K&lt;/author&gt;&lt;author&gt;Bulik-Sullivan, B. K.&lt;/author&gt;&lt;author&gt;Gusev, A&lt;/author&gt;&lt;author&gt;Trynka, G&lt;/author&gt;&lt;author&gt;Reshef, Y&lt;/author&gt;&lt;author&gt;Loh, P-R&lt;/author&gt;&lt;author&gt;Anttilla, V&lt;/author&gt;&lt;author&gt;Xu, H&lt;/author&gt;&lt;author&gt;Zang, C&lt;/author&gt;&lt;author&gt;Farh, K&lt;/author&gt;&lt;author&gt;Ripke, S.&lt;/author&gt;&lt;author&gt;Day, F&lt;/author&gt;&lt;author&gt;ReproGen Consortium,&lt;/author&gt;&lt;author&gt;Schizophrenia Working Group of the  Psychiatric Genomics Consortium,&lt;/author&gt;&lt;author&gt;RACI Consortium,&lt;/author&gt;&lt;author&gt;Purcell, S.&lt;/author&gt;&lt;author&gt;Stahl, E. A.&lt;/author&gt;&lt;author&gt;Lindstrom, S&lt;/author&gt;&lt;author&gt;Perry, J R B&lt;/author&gt;&lt;author&gt;Okada, Y&lt;/author&gt;&lt;author&gt;Raychaudhuri, S&lt;/author&gt;&lt;author&gt;Daly, M&lt;/author&gt;&lt;author&gt;Patterson, N&lt;/author&gt;&lt;author&gt;Neale, B. M.&lt;/author&gt;&lt;author&gt;Price, A L&lt;/author&gt;&lt;/authors&gt;&lt;/contributors&gt;&lt;titles&gt;&lt;title&gt;Partitioning heritability by functional category using GWAS summary statistics&lt;/title&gt;&lt;secondary-title&gt;Nature Genetics&lt;/secondary-title&gt;&lt;/titles&gt;&lt;periodical&gt;&lt;full-title&gt;Nature Genetics&lt;/full-title&gt;&lt;/periodical&gt;&lt;pages&gt;1228-35&lt;/pages&gt;&lt;volume&gt;47&lt;/volume&gt;&lt;dates&gt;&lt;year&gt;2015&lt;/year&gt;&lt;/dates&gt;&lt;accession-num&gt;26414678&lt;/accession-num&gt;&lt;label&gt;pgc.class2&lt;/label&gt;&lt;urls&gt;&lt;related-urls&gt;&lt;url&gt;http://biorxiv.org/content/early/2015/01/23/014241&lt;/url&gt;&lt;/related-urls&gt;&lt;/urls&gt;&lt;custom2&gt;PMC4626285&lt;/custom2&gt;&lt;/record&gt;&lt;/Cite&gt;&lt;/EndNote&gt;</w:instrText>
        </w:r>
        <w:r w:rsidR="00FA01AD">
          <w:fldChar w:fldCharType="separate"/>
        </w:r>
        <w:r w:rsidR="00FA01AD" w:rsidRPr="00FA01AD">
          <w:rPr>
            <w:noProof/>
            <w:vertAlign w:val="superscript"/>
          </w:rPr>
          <w:t>33</w:t>
        </w:r>
        <w:r w:rsidR="00FA01AD">
          <w:fldChar w:fldCharType="end"/>
        </w:r>
      </w:hyperlink>
      <w:r w:rsidR="00090BD8">
        <w:t xml:space="preserve"> to </w:t>
      </w:r>
      <w:r w:rsidR="007A2B26">
        <w:t xml:space="preserve">evaluate </w:t>
      </w:r>
      <w:r w:rsidR="009265BE">
        <w:t xml:space="preserve">whether the heritability of MDD was notably enriched in a </w:t>
      </w:r>
      <w:r w:rsidR="009265BE" w:rsidRPr="009265BE">
        <w:t xml:space="preserve">broad set of functional </w:t>
      </w:r>
      <w:r w:rsidR="009265BE">
        <w:t xml:space="preserve">genomic </w:t>
      </w:r>
      <w:r w:rsidR="009265BE" w:rsidRPr="009265BE">
        <w:t>elements</w:t>
      </w:r>
      <w:r w:rsidR="009265BE">
        <w:t xml:space="preserve">. </w:t>
      </w:r>
      <w:r w:rsidR="002E2044">
        <w:t xml:space="preserve">As shown in </w:t>
      </w:r>
      <w:r w:rsidR="002E2044">
        <w:rPr>
          <w:b/>
          <w:i/>
          <w:color w:val="C00000"/>
        </w:rPr>
        <w:t>Su</w:t>
      </w:r>
      <w:r w:rsidR="002E2044" w:rsidRPr="00DA7CED">
        <w:rPr>
          <w:b/>
          <w:i/>
          <w:color w:val="C00000"/>
        </w:rPr>
        <w:t xml:space="preserve">pplemental </w:t>
      </w:r>
      <w:r w:rsidR="002E2044">
        <w:rPr>
          <w:b/>
          <w:i/>
          <w:color w:val="C00000"/>
        </w:rPr>
        <w:t>Figure</w:t>
      </w:r>
      <w:r w:rsidR="002E2044" w:rsidRPr="00DA7CED">
        <w:rPr>
          <w:b/>
          <w:i/>
          <w:color w:val="C00000"/>
        </w:rPr>
        <w:t xml:space="preserve"> </w:t>
      </w:r>
      <w:r w:rsidR="002E2044">
        <w:rPr>
          <w:b/>
          <w:i/>
          <w:color w:val="C00000"/>
        </w:rPr>
        <w:t>7</w:t>
      </w:r>
      <w:r w:rsidR="002E2044">
        <w:t xml:space="preserve">, there was significant enrichment only for highly conserved elements in the human genome, a pattern of results remarkably similar to those for schizophrenia. </w:t>
      </w:r>
      <w:r w:rsidR="00FA01AD">
        <w:fldChar w:fldCharType="begin">
          <w:fldData xml:space="preserve">PEVuZE5vdGU+PENpdGU+PEF1dGhvcj5GaW51Y2FuZTwvQXV0aG9yPjxZZWFyPjIwMTU8L1llYXI+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==
</w:fldData>
        </w:fldChar>
      </w:r>
      <w:r w:rsidR="00FA01AD">
        <w:instrText xml:space="preserve"> ADDIN EN.CITE </w:instrText>
      </w:r>
      <w:r w:rsidR="00FA01AD">
        <w:fldChar w:fldCharType="begin">
          <w:fldData xml:space="preserve">PEVuZE5vdGU+PENpdGU+PEF1dGhvcj5GaW51Y2FuZTwvQXV0aG9yPjxZZWFyPjIwMTU8L1llYXI+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==
</w:fldData>
        </w:fldChar>
      </w:r>
      <w:r w:rsidR="00FA01AD">
        <w:instrText xml:space="preserve"> ADDIN EN.CITE.DATA </w:instrText>
      </w:r>
      <w:r w:rsidR="00FA01AD">
        <w:fldChar w:fldCharType="end"/>
      </w:r>
      <w:r w:rsidR="00FA01AD">
        <w:fldChar w:fldCharType="separate"/>
      </w:r>
      <w:hyperlink w:anchor="_ENREF_24" w:tooltip="Schizophrenia Working Group of the Psychiatric Genomics Consortium, 2014 #22" w:history="1">
        <w:r w:rsidR="00FA01AD" w:rsidRPr="00FA01AD">
          <w:rPr>
            <w:noProof/>
            <w:vertAlign w:val="superscript"/>
          </w:rPr>
          <w:t>24</w:t>
        </w:r>
      </w:hyperlink>
      <w:r w:rsidR="00FA01AD" w:rsidRPr="00FA01AD">
        <w:rPr>
          <w:noProof/>
          <w:vertAlign w:val="superscript"/>
        </w:rPr>
        <w:t>,</w:t>
      </w:r>
      <w:hyperlink w:anchor="_ENREF_33" w:tooltip="Finucane, 2015 #99" w:history="1">
        <w:r w:rsidR="00FA01AD" w:rsidRPr="00FA01AD">
          <w:rPr>
            <w:noProof/>
            <w:vertAlign w:val="superscript"/>
          </w:rPr>
          <w:t>33</w:t>
        </w:r>
      </w:hyperlink>
      <w:r w:rsidR="00FA01AD">
        <w:fldChar w:fldCharType="end"/>
      </w:r>
      <w:r w:rsidR="002E2044">
        <w:t xml:space="preserve"> Fourth, </w:t>
      </w:r>
      <w:r w:rsidR="00C355C4">
        <w:t xml:space="preserve">application of a </w:t>
      </w:r>
      <w:r w:rsidR="002E2044">
        <w:t xml:space="preserve">Bayesian </w:t>
      </w:r>
      <w:r w:rsidR="00C355C4">
        <w:t xml:space="preserve">method to identify “causal” SNPs within </w:t>
      </w:r>
      <w:r w:rsidR="00CB06DE">
        <w:t xml:space="preserve">an association region </w:t>
      </w:r>
      <w:r w:rsidR="00944C3F">
        <w:t xml:space="preserve">did not identify any </w:t>
      </w:r>
      <w:r w:rsidR="00944C3F">
        <w:lastRenderedPageBreak/>
        <w:t>putative SNPs (</w:t>
      </w:r>
      <w:proofErr w:type="spellStart"/>
      <w:ins w:id="87" w:author="pfs" w:date="2016-05-06T10:03:00Z">
        <w:r w:rsidR="00944C3F">
          <w:t>Hailiang</w:t>
        </w:r>
        <w:proofErr w:type="spellEnd"/>
        <w:r w:rsidR="00944C3F">
          <w:t xml:space="preserve"> to provide</w:t>
        </w:r>
      </w:ins>
      <w:ins w:id="88" w:author="pfs" w:date="2016-05-06T10:37:00Z">
        <w:r w:rsidR="00595EA5">
          <w:t xml:space="preserve"> methods and results, I emailed him</w:t>
        </w:r>
      </w:ins>
      <w:r w:rsidR="00944C3F">
        <w:t xml:space="preserve">). </w:t>
      </w:r>
      <w:r w:rsidR="00AE1B3D">
        <w:t>Fifth</w:t>
      </w:r>
      <w:r w:rsidR="002828D5">
        <w:t xml:space="preserve">, analyses of the full MDD </w:t>
      </w:r>
      <w:r w:rsidR="00A565CF">
        <w:t>GWA</w:t>
      </w:r>
      <w:r w:rsidR="005369EC">
        <w:t xml:space="preserve"> results with </w:t>
      </w:r>
      <w:proofErr w:type="spellStart"/>
      <w:r w:rsidR="00A565CF">
        <w:t>eQTL</w:t>
      </w:r>
      <w:proofErr w:type="spellEnd"/>
      <w:r w:rsidR="00A565CF">
        <w:t xml:space="preserve"> </w:t>
      </w:r>
      <w:r w:rsidR="005369EC">
        <w:t>data using SMR</w:t>
      </w:r>
      <w:r w:rsidR="00AE1B3D">
        <w:t xml:space="preserve"> and </w:t>
      </w:r>
      <w:r w:rsidR="005369EC">
        <w:t>Sherlock</w:t>
      </w:r>
      <w:r w:rsidR="00D27328">
        <w:t xml:space="preserve"> identified no significant</w:t>
      </w:r>
      <w:r w:rsidR="005369EC">
        <w:t xml:space="preserve"> associations</w:t>
      </w:r>
      <w:r w:rsidR="001F27EE">
        <w:t xml:space="preserve"> </w:t>
      </w:r>
      <w:ins w:id="89" w:author="pfs" w:date="2016-05-06T10:44:00Z">
        <w:r w:rsidR="001F27EE">
          <w:t>add implication, “suggesting that …”</w:t>
        </w:r>
      </w:ins>
      <w:r w:rsidR="00DF14A3">
        <w:t xml:space="preserve"> (</w:t>
      </w:r>
      <w:ins w:id="90" w:author="pfs" w:date="2016-05-06T10:04:00Z">
        <w:r w:rsidR="00DF14A3">
          <w:t>need tables</w:t>
        </w:r>
      </w:ins>
      <w:r w:rsidR="00DF14A3">
        <w:t>)</w:t>
      </w:r>
      <w:r w:rsidR="005369EC">
        <w:t>.</w:t>
      </w:r>
      <w:r w:rsidR="002828D5">
        <w:t xml:space="preserve"> </w:t>
      </w:r>
    </w:p>
    <w:p w14:paraId="25511BAD" w14:textId="7E1CAE5D" w:rsidR="005369EC" w:rsidRDefault="00AE1B3D" w:rsidP="005369EC">
      <w:r>
        <w:t xml:space="preserve">Finally, </w:t>
      </w:r>
      <w:ins w:id="91" w:author="pfs" w:date="2016-05-06T10:44:00Z">
        <w:r w:rsidR="004A7BE3">
          <w:t>NEED A SECTION ON TWAS</w:t>
        </w:r>
        <w:r w:rsidR="001F27EE">
          <w:t xml:space="preserve"> – Rick/Sara’s analyses</w:t>
        </w:r>
      </w:ins>
      <w:ins w:id="92" w:author="pfs" w:date="2016-05-06T10:48:00Z">
        <w:r w:rsidR="00487CD8">
          <w:t xml:space="preserve"> and others</w:t>
        </w:r>
      </w:ins>
      <w:ins w:id="93" w:author="pfs" w:date="2016-05-06T10:44:00Z">
        <w:r w:rsidR="00204D97">
          <w:t xml:space="preserve">. </w:t>
        </w:r>
      </w:ins>
    </w:p>
    <w:p w14:paraId="5AD9DE03" w14:textId="5A6A02F4" w:rsidR="004F32F2" w:rsidRDefault="00FA24DA" w:rsidP="00FA24DA">
      <w:r w:rsidRPr="003B1536">
        <w:rPr>
          <w:u w:val="single"/>
        </w:rPr>
        <w:t xml:space="preserve">Pathway </w:t>
      </w:r>
      <w:r w:rsidR="003B1536" w:rsidRPr="003B1536">
        <w:rPr>
          <w:u w:val="single"/>
        </w:rPr>
        <w:t>analysis.</w:t>
      </w:r>
      <w:r w:rsidR="003B1536">
        <w:t xml:space="preserve"> </w:t>
      </w:r>
      <w:r>
        <w:t>Gene</w:t>
      </w:r>
      <w:r w:rsidR="00041C59">
        <w:t>-</w:t>
      </w:r>
      <w:r>
        <w:t xml:space="preserve">wide p-values from MAGMA are compared with those </w:t>
      </w:r>
      <w:r w:rsidR="00633169">
        <w:t>from</w:t>
      </w:r>
      <w:r>
        <w:t xml:space="preserve"> gene expression imputation </w:t>
      </w:r>
      <w:r w:rsidR="00633169">
        <w:t xml:space="preserve">in </w:t>
      </w:r>
      <w:r w:rsidR="00633169">
        <w:rPr>
          <w:b/>
          <w:i/>
          <w:color w:val="C00000"/>
        </w:rPr>
        <w:t>Su</w:t>
      </w:r>
      <w:r w:rsidR="00633169" w:rsidRPr="00DA7CED">
        <w:rPr>
          <w:b/>
          <w:i/>
          <w:color w:val="C00000"/>
        </w:rPr>
        <w:t xml:space="preserve">pplemental Table </w:t>
      </w:r>
      <w:ins w:id="94" w:author="pfs" w:date="2016-05-05T11:02:00Z">
        <w:r w:rsidR="00633169">
          <w:rPr>
            <w:b/>
            <w:i/>
            <w:color w:val="C00000"/>
          </w:rPr>
          <w:t>xx</w:t>
        </w:r>
      </w:ins>
      <w:r w:rsidR="00633169">
        <w:t xml:space="preserve">. </w:t>
      </w:r>
      <w:r>
        <w:t>Pathway analyses (</w:t>
      </w:r>
      <w:r w:rsidR="00633169" w:rsidRPr="00633169">
        <w:rPr>
          <w:b/>
          <w:i/>
          <w:color w:val="C00000"/>
        </w:rPr>
        <w:t xml:space="preserve">Table </w:t>
      </w:r>
      <w:ins w:id="95" w:author="pfs" w:date="2016-05-05T11:02:00Z">
        <w:r w:rsidR="00633169" w:rsidRPr="00633169">
          <w:rPr>
            <w:b/>
            <w:i/>
            <w:color w:val="C00000"/>
          </w:rPr>
          <w:t>xx</w:t>
        </w:r>
      </w:ins>
      <w:r w:rsidR="00633169">
        <w:t>) identified</w:t>
      </w:r>
      <w:r>
        <w:t xml:space="preserve"> one significant and three suggestive pathways</w:t>
      </w:r>
      <w:r w:rsidR="00E3095A">
        <w:t xml:space="preserve">: </w:t>
      </w:r>
      <w:r>
        <w:t>Calcium channel complex/activity, Amyloid Precursor Protein metabolism and GABA-receptor signaling are the top ranked pathways</w:t>
      </w:r>
      <w:r w:rsidR="004F32F2">
        <w:t xml:space="preserve">. These are </w:t>
      </w:r>
      <w:r>
        <w:t>supported by convergent evidence from previous genetic studies of mood disorders</w:t>
      </w:r>
      <w:r w:rsidR="00187E9D">
        <w:t xml:space="preserve"> as well as being the targets of </w:t>
      </w:r>
      <w:commentRangeStart w:id="96"/>
      <w:r w:rsidR="00187E9D">
        <w:t>multiple known drugs</w:t>
      </w:r>
      <w:commentRangeEnd w:id="96"/>
      <w:r w:rsidR="00187E9D">
        <w:rPr>
          <w:rStyle w:val="CommentReference"/>
        </w:rPr>
        <w:commentReference w:id="96"/>
      </w:r>
      <w:r w:rsidR="00187E9D">
        <w:t xml:space="preserve">. </w:t>
      </w:r>
      <w:hyperlink w:anchor="_ENREF_34" w:tooltip="Deutschenbaur, 2016 #88" w:history="1">
        <w:r w:rsidR="00FA01AD">
          <w:fldChar w:fldCharType="begin">
            <w:fldData xml:space="preserve">PEVuZE5vdGU+PENpdGU+PEF1dGhvcj5EZXV0c2NoZW5iYXVyPC9BdXRob3I+PFllYXI+MjAxNjwv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</w:fldData>
          </w:fldChar>
        </w:r>
        <w:r w:rsidR="00FA01AD">
          <w:instrText xml:space="preserve"> ADDIN EN.CITE </w:instrText>
        </w:r>
        <w:r w:rsidR="00FA01AD">
          <w:fldChar w:fldCharType="begin">
            <w:fldData xml:space="preserve">PEVuZE5vdGU+PENpdGU+PEF1dGhvcj5EZXV0c2NoZW5iYXVyPC9BdXRob3I+PFllYXI+MjAxNjwv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</w:fldData>
          </w:fldChar>
        </w:r>
        <w:r w:rsidR="00FA01AD">
          <w:instrText xml:space="preserve"> ADDIN EN.CITE.DATA </w:instrText>
        </w:r>
        <w:r w:rsidR="00FA01AD">
          <w:fldChar w:fldCharType="end"/>
        </w:r>
        <w:r w:rsidR="00FA01AD">
          <w:fldChar w:fldCharType="separate"/>
        </w:r>
        <w:r w:rsidR="00FA01AD" w:rsidRPr="00FA01AD">
          <w:rPr>
            <w:noProof/>
            <w:vertAlign w:val="superscript"/>
          </w:rPr>
          <w:t>34-38</w:t>
        </w:r>
        <w:r w:rsidR="00FA01AD">
          <w:fldChar w:fldCharType="end"/>
        </w:r>
      </w:hyperlink>
    </w:p>
    <w:p w14:paraId="518FF52A" w14:textId="6203B44D" w:rsidR="00FA24DA" w:rsidRPr="00204D97" w:rsidRDefault="00204D97" w:rsidP="003066BB">
      <w:r>
        <w:rPr>
          <w:u w:val="single"/>
        </w:rPr>
        <w:t>Meta-analysis of MDD and bipolar disorder.</w:t>
      </w:r>
      <w:r>
        <w:t xml:space="preserve"> </w:t>
      </w:r>
      <w:ins w:id="97" w:author="pfs" w:date="2016-05-06T10:45:00Z">
        <w:r>
          <w:t xml:space="preserve">In progress. </w:t>
        </w:r>
      </w:ins>
      <w:ins w:id="98" w:author="pfs" w:date="2016-05-06T10:46:00Z">
        <w:r>
          <w:t>Describe PGC BIP2 paper briefly</w:t>
        </w:r>
        <w:r w:rsidR="009F0899">
          <w:t>, we are in position to do the definitive analysis</w:t>
        </w:r>
      </w:ins>
      <w:ins w:id="99" w:author="pfs" w:date="2016-05-06T10:47:00Z">
        <w:r w:rsidR="00CD06D4">
          <w:t xml:space="preserve"> (lots of overlap in controls)</w:t>
        </w:r>
      </w:ins>
      <w:ins w:id="100" w:author="pfs" w:date="2016-05-06T10:48:00Z">
        <w:r w:rsidR="00CD06D4" w:rsidRPr="00CD06D4">
          <w:t xml:space="preserve"> </w:t>
        </w:r>
        <w:r w:rsidR="00CD06D4">
          <w:t>, weighted meta</w:t>
        </w:r>
      </w:ins>
      <w:ins w:id="101" w:author="pfs" w:date="2016-05-06T10:46:00Z">
        <w:r w:rsidR="009F0899">
          <w:t xml:space="preserve">. </w:t>
        </w:r>
      </w:ins>
    </w:p>
    <w:p w14:paraId="061F7C57" w14:textId="1C77400D" w:rsidR="003066BB" w:rsidRPr="00AC1496" w:rsidRDefault="00AC1496" w:rsidP="00AC1496">
      <w:r>
        <w:rPr>
          <w:u w:val="single"/>
        </w:rPr>
        <w:t>The genetic</w:t>
      </w:r>
      <w:r w:rsidR="00D3207C">
        <w:rPr>
          <w:u w:val="single"/>
        </w:rPr>
        <w:t xml:space="preserve"> architecture </w:t>
      </w:r>
      <w:r>
        <w:rPr>
          <w:u w:val="single"/>
        </w:rPr>
        <w:t>of MDD and other conditions</w:t>
      </w:r>
      <w:r w:rsidR="00487CD8" w:rsidRPr="003B1536">
        <w:rPr>
          <w:u w:val="single"/>
        </w:rPr>
        <w:t>.</w:t>
      </w:r>
      <w:r w:rsidR="00487CD8">
        <w:t xml:space="preserve"> </w:t>
      </w:r>
      <w:ins w:id="102" w:author="pfs" w:date="2016-05-06T10:50:00Z">
        <w:r>
          <w:t xml:space="preserve">Pfs </w:t>
        </w:r>
        <w:proofErr w:type="spellStart"/>
        <w:r>
          <w:t>manuel</w:t>
        </w:r>
        <w:proofErr w:type="spellEnd"/>
        <w:r>
          <w:t xml:space="preserve"> LD-Hub. </w:t>
        </w:r>
      </w:ins>
      <w:r w:rsidR="003066BB" w:rsidRPr="00AC1496">
        <w:t>Psychiatric disorders: all PGC disorders, anxiety disorders ANGST</w:t>
      </w:r>
      <w:r>
        <w:t xml:space="preserve">; </w:t>
      </w:r>
      <w:r w:rsidR="003066BB" w:rsidRPr="00AC1496">
        <w:t>Substance use disorders: ethanol, nicotine, caffeine</w:t>
      </w:r>
      <w:r>
        <w:t xml:space="preserve">; </w:t>
      </w:r>
      <w:r w:rsidR="003066BB" w:rsidRPr="00AC1496">
        <w:t>Empirically related MDD constructs, CHARGE MDD symptoms and UKBB or GPC neuroticism. UKBB subj</w:t>
      </w:r>
      <w:r>
        <w:t xml:space="preserve">ective well-being/good health; </w:t>
      </w:r>
      <w:r w:rsidR="003066BB" w:rsidRPr="00AC1496">
        <w:t>General medical disorders with phenotypic overlap with MDD (migraine, CVD, T2DM, stroke)</w:t>
      </w:r>
      <w:r>
        <w:t xml:space="preserve">; </w:t>
      </w:r>
      <w:r w:rsidR="003066BB" w:rsidRPr="00AC1496">
        <w:t>Demographi</w:t>
      </w:r>
      <w:r>
        <w:t>c-</w:t>
      </w:r>
      <w:r w:rsidR="003066BB" w:rsidRPr="00AC1496">
        <w:t>anthropometric. BMI, height, education/college</w:t>
      </w:r>
      <w:r>
        <w:t xml:space="preserve">. </w:t>
      </w:r>
    </w:p>
    <w:p w14:paraId="750F41BD" w14:textId="77777777" w:rsidR="00CA6995" w:rsidRPr="00BF2683" w:rsidRDefault="00CA6995" w:rsidP="00F74D95"/>
    <w:p w14:paraId="28B50907" w14:textId="77777777" w:rsidR="000C6F0B" w:rsidRDefault="000C6F0B" w:rsidP="000C6F0B">
      <w:pPr>
        <w:pStyle w:val="Heading1"/>
      </w:pPr>
      <w:r>
        <w:t>Discussion</w:t>
      </w:r>
    </w:p>
    <w:p w14:paraId="436B4474" w14:textId="145651BE" w:rsidR="00CA6995" w:rsidRDefault="00A35507" w:rsidP="007F560D">
      <w:r>
        <w:t>Paragraph on terminology</w:t>
      </w:r>
      <w:r w:rsidR="00F33F22">
        <w:t>, why call it MDD</w:t>
      </w:r>
      <w:r>
        <w:t xml:space="preserve">. </w:t>
      </w:r>
    </w:p>
    <w:p w14:paraId="6AA9E0E7" w14:textId="77777777" w:rsidR="00A35507" w:rsidRDefault="00A35507" w:rsidP="007F560D"/>
    <w:p w14:paraId="3F8B8383" w14:textId="77777777" w:rsidR="00284E4C" w:rsidRDefault="00284E4C" w:rsidP="00284E4C">
      <w:pPr>
        <w:pStyle w:val="Heading1"/>
      </w:pPr>
      <w:r>
        <w:lastRenderedPageBreak/>
        <w:t>Online Methods</w:t>
      </w:r>
    </w:p>
    <w:p w14:paraId="6640FE0C" w14:textId="37BF021F" w:rsidR="00284E4C" w:rsidRDefault="00284E4C" w:rsidP="00284E4C">
      <w:r>
        <w:rPr>
          <w:u w:val="single"/>
        </w:rPr>
        <w:t>Samples.</w:t>
      </w:r>
      <w:r>
        <w:t xml:space="preserve"> </w:t>
      </w:r>
      <w:r w:rsidR="000B65BF">
        <w:t>Our analysis is rooted in a GWA</w:t>
      </w:r>
      <w:r>
        <w:t xml:space="preserve"> mega-analysis of 29 cohorts of European-ancestry totaling 16,823 MDD cas</w:t>
      </w:r>
      <w:r w:rsidR="000B65BF">
        <w:t xml:space="preserve">es and 25,632 controls (mdd29, </w:t>
      </w:r>
      <w:r w:rsidRPr="00EF7F5C">
        <w:rPr>
          <w:b/>
          <w:i/>
          <w:color w:val="C00000"/>
        </w:rPr>
        <w:t>Supplemental Table 1</w:t>
      </w:r>
      <w:r>
        <w:t xml:space="preserve">), including all </w:t>
      </w:r>
      <w:r>
        <w:rPr>
          <w:szCs w:val="22"/>
          <w:lang w:val="en-GB"/>
        </w:rPr>
        <w:t>cohorts</w:t>
      </w:r>
      <w:r>
        <w:t xml:space="preserve"> </w:t>
      </w:r>
      <w:r w:rsidR="000B65BF">
        <w:t>in</w:t>
      </w:r>
      <w:r>
        <w:t xml:space="preserve"> the </w:t>
      </w:r>
      <w:r w:rsidR="00805563">
        <w:t>initial</w:t>
      </w:r>
      <w:r>
        <w:t xml:space="preserve"> PGC MDD </w:t>
      </w:r>
      <w:r w:rsidR="00805563">
        <w:t>papers</w:t>
      </w:r>
      <w:r>
        <w:t xml:space="preserve">. </w:t>
      </w:r>
      <w:r w:rsidR="00FA01AD">
        <w:fldChar w:fldCharType="begin">
          <w:fldData xml:space="preserve">PEVuZE5vdGU+PENpdGU+PEF1dGhvcj5NYWpvciBEZXByZXNzaXZlIERpc29yZGVyIFdvcmtpbmcg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</w:fldData>
        </w:fldChar>
      </w:r>
      <w:r w:rsidR="00FA01AD">
        <w:instrText xml:space="preserve"> ADDIN EN.CITE </w:instrText>
      </w:r>
      <w:r w:rsidR="00FA01AD">
        <w:fldChar w:fldCharType="begin">
          <w:fldData xml:space="preserve">PEVuZE5vdGU+PENpdGU+PEF1dGhvcj5NYWpvciBEZXByZXNzaXZlIERpc29yZGVyIFdvcmtpbmcg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</w:fldData>
        </w:fldChar>
      </w:r>
      <w:r w:rsidR="00FA01AD">
        <w:instrText xml:space="preserve"> ADDIN EN.CITE.DATA </w:instrText>
      </w:r>
      <w:r w:rsidR="00FA01AD">
        <w:fldChar w:fldCharType="end"/>
      </w:r>
      <w:r w:rsidR="00FA01AD">
        <w:fldChar w:fldCharType="separate"/>
      </w:r>
      <w:hyperlink w:anchor="_ENREF_16" w:tooltip="Cross-Disorder Group of the Psychiatric Genomics Consortium, 2013 #25" w:history="1">
        <w:r w:rsidR="00FA01AD" w:rsidRPr="00FA01AD">
          <w:rPr>
            <w:noProof/>
            <w:vertAlign w:val="superscript"/>
          </w:rPr>
          <w:t>16</w:t>
        </w:r>
      </w:hyperlink>
      <w:r w:rsidR="00FA01AD" w:rsidRPr="00FA01AD">
        <w:rPr>
          <w:noProof/>
          <w:vertAlign w:val="superscript"/>
        </w:rPr>
        <w:t>,</w:t>
      </w:r>
      <w:hyperlink w:anchor="_ENREF_18" w:tooltip="Major Depressive Disorder Working Group of the PGC, 2013 #17" w:history="1">
        <w:r w:rsidR="00FA01AD" w:rsidRPr="00FA01AD">
          <w:rPr>
            <w:noProof/>
            <w:vertAlign w:val="superscript"/>
          </w:rPr>
          <w:t>18</w:t>
        </w:r>
      </w:hyperlink>
      <w:r w:rsidR="00FA01AD" w:rsidRPr="00FA01AD">
        <w:rPr>
          <w:noProof/>
          <w:vertAlign w:val="superscript"/>
        </w:rPr>
        <w:t>,</w:t>
      </w:r>
      <w:hyperlink w:anchor="_ENREF_39" w:tooltip="Cross-Disorder Group of the Psychiatric Genomics Consortium, 2013 #97" w:history="1">
        <w:r w:rsidR="00FA01AD" w:rsidRPr="00FA01AD">
          <w:rPr>
            <w:noProof/>
            <w:vertAlign w:val="superscript"/>
          </w:rPr>
          <w:t>39</w:t>
        </w:r>
      </w:hyperlink>
      <w:r w:rsidR="00FA01AD">
        <w:fldChar w:fldCharType="end"/>
      </w:r>
      <w:r w:rsidR="00805563">
        <w:t xml:space="preserve"> </w:t>
      </w:r>
      <w:r w:rsidR="00147979">
        <w:t>All</w:t>
      </w:r>
      <w:r w:rsidR="00AA7235">
        <w:t xml:space="preserve"> anchor cohorts </w:t>
      </w:r>
      <w:r>
        <w:t>passed a structured methodological review by MDD assessment experts (DL and KSK). Cases were required to meet international consensus criteria</w:t>
      </w:r>
      <w:r w:rsidR="00147979">
        <w:t xml:space="preserve"> (DSM-IV, ICD-9, or ICD-10)</w:t>
      </w:r>
      <w:r>
        <w:t xml:space="preserve"> </w:t>
      </w:r>
      <w:hyperlink w:anchor="_ENREF_40" w:tooltip="World Health Organization, 1978 #73" w:history="1">
        <w:r w:rsidR="00FA01AD">
          <w:fldChar w:fldCharType="begin">
            <w:fldData xml:space="preserve">PEVuZE5vdGU+PENpdGU+PEF1dGhvcj5Xb3JsZCBIZWFsdGggT3JnYW5pemF0aW9uPC9BdXRob3I+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</w:fldData>
          </w:fldChar>
        </w:r>
        <w:r w:rsidR="00FA01AD">
          <w:instrText xml:space="preserve"> ADDIN EN.CITE </w:instrText>
        </w:r>
        <w:r w:rsidR="00FA01AD">
          <w:fldChar w:fldCharType="begin">
            <w:fldData xml:space="preserve">PEVuZE5vdGU+PENpdGU+PEF1dGhvcj5Xb3JsZCBIZWFsdGggT3JnYW5pemF0aW9uPC9BdXRob3I+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</w:fldData>
          </w:fldChar>
        </w:r>
        <w:r w:rsidR="00FA01AD">
          <w:instrText xml:space="preserve"> ADDIN EN.CITE.DATA </w:instrText>
        </w:r>
        <w:r w:rsidR="00FA01AD">
          <w:fldChar w:fldCharType="end"/>
        </w:r>
        <w:r w:rsidR="00FA01AD">
          <w:fldChar w:fldCharType="separate"/>
        </w:r>
        <w:r w:rsidR="00FA01AD" w:rsidRPr="00FA01AD">
          <w:rPr>
            <w:noProof/>
            <w:vertAlign w:val="superscript"/>
          </w:rPr>
          <w:t>40-42</w:t>
        </w:r>
        <w:r w:rsidR="00FA01AD">
          <w:fldChar w:fldCharType="end"/>
        </w:r>
      </w:hyperlink>
      <w:r>
        <w:t xml:space="preserve"> for a lifetime diagnosis of MDD established using structured diagnostic instruments from assessments by trained interviewers, clinician-administered checklists, or medical record review. Most cases were clinically ascertained</w:t>
      </w:r>
      <w:r w:rsidR="00EF2411">
        <w:t>. M</w:t>
      </w:r>
      <w:r>
        <w:t xml:space="preserve">ost controls were randomly selected from the population and screened for the absence of lifetime MDD. We considered these “anchor” samples given use of standard methods of establishing the presence or absence of MDD. </w:t>
      </w:r>
    </w:p>
    <w:p w14:paraId="665EFACF" w14:textId="060C1514" w:rsidR="00284E4C" w:rsidRDefault="00284E4C" w:rsidP="00284E4C">
      <w:r>
        <w:t xml:space="preserve">We then critically evaluated an “expanded” set of six independent </w:t>
      </w:r>
      <w:r>
        <w:rPr>
          <w:szCs w:val="22"/>
          <w:lang w:val="en-GB"/>
        </w:rPr>
        <w:t>cohorts</w:t>
      </w:r>
      <w:r>
        <w:t>. These European-ancestry samples used a range of methods for assessing MDD (</w:t>
      </w:r>
      <w:r w:rsidRPr="00EF7F5C">
        <w:rPr>
          <w:b/>
          <w:i/>
          <w:color w:val="C00000"/>
        </w:rPr>
        <w:t xml:space="preserve">Supplemental Table </w:t>
      </w:r>
      <w:r>
        <w:rPr>
          <w:b/>
          <w:i/>
          <w:color w:val="C00000"/>
        </w:rPr>
        <w:t>2</w:t>
      </w:r>
      <w:r>
        <w:t xml:space="preserve">): Generation Scotland employed direct interviews; </w:t>
      </w:r>
      <w:proofErr w:type="spellStart"/>
      <w:r>
        <w:rPr>
          <w:i/>
        </w:rPr>
        <w:t>i</w:t>
      </w:r>
      <w:r>
        <w:t>PSYCH</w:t>
      </w:r>
      <w:proofErr w:type="spellEnd"/>
      <w:r w:rsidR="00EF2411">
        <w:t xml:space="preserve"> (Denmark</w:t>
      </w:r>
      <w:r>
        <w:t xml:space="preserve">) and </w:t>
      </w:r>
      <w:proofErr w:type="spellStart"/>
      <w:r>
        <w:t>deCODE</w:t>
      </w:r>
      <w:proofErr w:type="spellEnd"/>
      <w:r w:rsidR="00EF2411">
        <w:t xml:space="preserve"> (Iceland</w:t>
      </w:r>
      <w:r>
        <w:t xml:space="preserve">) utilized national treatment registers; GERA used </w:t>
      </w:r>
      <w:r w:rsidR="00EF2411">
        <w:t xml:space="preserve">Kaiser-Permanente </w:t>
      </w:r>
      <w:r>
        <w:t xml:space="preserve">health maintenance organization records in California; UK Biobank combined self-reported MDD symptoms and treatment for MDD by a medical professional; and 23andMe used self-report of treatment for MDD by a medical professional. All controls were screened for the absence of MDD. After </w:t>
      </w:r>
      <w:r w:rsidR="00EF2411">
        <w:t xml:space="preserve">recruiting these studies and </w:t>
      </w:r>
      <w:r>
        <w:t xml:space="preserve">determining that </w:t>
      </w:r>
      <w:r w:rsidR="00EF2411">
        <w:t>they</w:t>
      </w:r>
      <w:r>
        <w:t xml:space="preserve"> met our expanded </w:t>
      </w:r>
      <w:r w:rsidR="00EF2411">
        <w:t xml:space="preserve">inclusion </w:t>
      </w:r>
      <w:r>
        <w:t xml:space="preserve">criteria, we committed to a combined analysis. As described more fully </w:t>
      </w:r>
      <w:r w:rsidR="004842B3">
        <w:t>in the Results</w:t>
      </w:r>
      <w:r>
        <w:t xml:space="preserve">, comprehensive analyses of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t xml:space="preserve"> for each cohort and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(common variant genetic correlation) of each expanded cohort with the MDD anchor strongly </w:t>
      </w:r>
      <w:r w:rsidR="004842B3">
        <w:t xml:space="preserve">supported </w:t>
      </w:r>
      <w:r>
        <w:t xml:space="preserve">the comparability of these cohorts. </w:t>
      </w:r>
      <w:r>
        <w:fldChar w:fldCharType="begin">
          <w:fldData xml:space="preserve">PEVuZE5vdGU+PENpdGU+PEF1dGhvcj5CdWxpay1TdWxsaXZhbjwvQXV0aG9yPjxZZWFyPjIwMTU8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</w:fldData>
        </w:fldChar>
      </w:r>
      <w:r w:rsidR="00FA01AD">
        <w:instrText xml:space="preserve"> ADDIN EN.CITE </w:instrText>
      </w:r>
      <w:r w:rsidR="00FA01AD">
        <w:fldChar w:fldCharType="begin">
          <w:fldData xml:space="preserve">PEVuZE5vdGU+PENpdGU+PEF1dGhvcj5CdWxpay1TdWxsaXZhbjwvQXV0aG9yPjxZZWFyPjIwMTU8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</w:fldData>
        </w:fldChar>
      </w:r>
      <w:r w:rsidR="00FA01AD">
        <w:instrText xml:space="preserve"> ADDIN EN.CITE.DATA </w:instrText>
      </w:r>
      <w:r w:rsidR="00FA01AD">
        <w:fldChar w:fldCharType="end"/>
      </w:r>
      <w:r>
        <w:fldChar w:fldCharType="separate"/>
      </w:r>
      <w:hyperlink w:anchor="_ENREF_17" w:tooltip="Bulik-Sullivan, 2015 #26" w:history="1">
        <w:r w:rsidR="00FA01AD" w:rsidRPr="00FA01AD">
          <w:rPr>
            <w:noProof/>
            <w:vertAlign w:val="superscript"/>
          </w:rPr>
          <w:t>17</w:t>
        </w:r>
      </w:hyperlink>
      <w:r w:rsidR="00FA01AD" w:rsidRPr="00FA01AD">
        <w:rPr>
          <w:noProof/>
          <w:vertAlign w:val="superscript"/>
        </w:rPr>
        <w:t>,</w:t>
      </w:r>
      <w:hyperlink w:anchor="_ENREF_43" w:tooltip="Bulik-Sullivan, 2015 #28" w:history="1">
        <w:r w:rsidR="00FA01AD" w:rsidRPr="00FA01AD">
          <w:rPr>
            <w:noProof/>
            <w:vertAlign w:val="superscript"/>
          </w:rPr>
          <w:t>43</w:t>
        </w:r>
      </w:hyperlink>
      <w:r>
        <w:fldChar w:fldCharType="end"/>
      </w:r>
      <w:r>
        <w:t xml:space="preserve"> Thus, the main analysis in this report was a meta-analysis of the anchor </w:t>
      </w:r>
      <w:r w:rsidR="00F356D5">
        <w:t>and</w:t>
      </w:r>
      <w:r>
        <w:t xml:space="preserve"> expanded </w:t>
      </w:r>
      <w:r w:rsidR="00F356D5">
        <w:t>cohorts</w:t>
      </w:r>
      <w:r>
        <w:t xml:space="preserve"> for a grand total of 66,358 MDD cases and 153,234 controls. </w:t>
      </w:r>
    </w:p>
    <w:p w14:paraId="64C8B8FB" w14:textId="4D314BCB" w:rsidR="00284E4C" w:rsidRDefault="00070C7D" w:rsidP="00284E4C">
      <w:r>
        <w:t>T</w:t>
      </w:r>
      <w:r w:rsidR="00284E4C">
        <w:t xml:space="preserve">he CONVERGE sample </w:t>
      </w:r>
      <w:hyperlink w:anchor="_ENREF_20" w:tooltip="CONVERGE Consortium, 2015 #19" w:history="1">
        <w:r w:rsidR="00FA01AD">
          <w:fldChar w:fldCharType="begin"/>
        </w:r>
        <w:r w:rsidR="00FA01AD">
          <w:instrText xml:space="preserve"> ADDIN EN.CITE &lt;EndNote&gt;&lt;Cite&gt;&lt;Author&gt;CONVERGE Consortium&lt;/Author&gt;&lt;Year&gt;2015&lt;/Year&gt;&lt;RecNum&gt;19&lt;/RecNum&gt;&lt;DisplayText&gt;&lt;style face="superscript"&gt;20&lt;/style&gt;&lt;/DisplayText&gt;&lt;record&gt;&lt;rec-number&gt;19&lt;/rec-number&gt;&lt;foreign-keys&gt;&lt;key app="EN" db-id="fxpvs2r0o9v5avezdt2xpts7f5ts0zv0tfew" timestamp="1460617121"&gt;19&lt;/key&gt;&lt;/foreign-keys&gt;&lt;ref-type name="Journal Article"&gt;17&lt;/ref-type&gt;&lt;contributors&gt;&lt;authors&gt;&lt;author&gt;CONVERGE Consortium,&lt;/author&gt;&lt;/authors&gt;&lt;/contributors&gt;&lt;titles&gt;&lt;title&gt;Sparse whole genome sequencing identifies two loci for major depressive disorder&lt;/title&gt;&lt;secondary-title&gt;Nature&lt;/secondary-title&gt;&lt;/titles&gt;&lt;periodical&gt;&lt;full-title&gt;Nature&lt;/full-title&gt;&lt;/periodical&gt;&lt;dates&gt;&lt;year&gt;2015&lt;/year&gt;&lt;/dates&gt;&lt;urls&gt;&lt;/urls&gt;&lt;/record&gt;&lt;/Cite&gt;&lt;/EndNote&gt;</w:instrText>
        </w:r>
        <w:r w:rsidR="00FA01AD">
          <w:fldChar w:fldCharType="separate"/>
        </w:r>
        <w:r w:rsidR="00FA01AD" w:rsidRPr="00BF06ED">
          <w:rPr>
            <w:noProof/>
            <w:vertAlign w:val="superscript"/>
          </w:rPr>
          <w:t>20</w:t>
        </w:r>
        <w:r w:rsidR="00FA01AD">
          <w:fldChar w:fldCharType="end"/>
        </w:r>
      </w:hyperlink>
      <w:r w:rsidR="00284E4C">
        <w:t xml:space="preserve"> </w:t>
      </w:r>
      <w:r>
        <w:t xml:space="preserve">was used </w:t>
      </w:r>
      <w:r w:rsidR="00284E4C">
        <w:t xml:space="preserve">to evaluate MDD genetic signals between European and East Asian </w:t>
      </w:r>
      <w:r w:rsidR="00284E4C">
        <w:rPr>
          <w:szCs w:val="22"/>
          <w:lang w:val="en-GB"/>
        </w:rPr>
        <w:t>cohorts</w:t>
      </w:r>
      <w:r w:rsidR="00284E4C">
        <w:t xml:space="preserve">. CONVERGE directly evaluated clinically ascertained females with severe, recurrent MDD of Han Chinese ancestry. </w:t>
      </w:r>
    </w:p>
    <w:p w14:paraId="036D509A" w14:textId="26457A4D" w:rsidR="00284E4C" w:rsidRDefault="00284E4C" w:rsidP="00284E4C">
      <w:pPr>
        <w:rPr>
          <w:szCs w:val="22"/>
          <w:lang w:val="en-GB"/>
        </w:rPr>
      </w:pPr>
      <w:r>
        <w:rPr>
          <w:u w:val="single"/>
        </w:rPr>
        <w:lastRenderedPageBreak/>
        <w:t>G</w:t>
      </w:r>
      <w:r w:rsidRPr="00F153B2">
        <w:rPr>
          <w:u w:val="single"/>
        </w:rPr>
        <w:t>enotyping</w:t>
      </w:r>
      <w:r>
        <w:rPr>
          <w:u w:val="single"/>
        </w:rPr>
        <w:t>, quality control, and statistical analysis.</w:t>
      </w:r>
      <w:r>
        <w:t xml:space="preserve"> </w:t>
      </w:r>
      <w:r>
        <w:rPr>
          <w:szCs w:val="22"/>
          <w:lang w:val="en-GB"/>
        </w:rPr>
        <w:t>Briefly, individual g</w:t>
      </w:r>
      <w:r w:rsidRPr="004D6AD9">
        <w:rPr>
          <w:szCs w:val="22"/>
          <w:lang w:val="en-GB"/>
        </w:rPr>
        <w:t>enotype data</w:t>
      </w:r>
      <w:r>
        <w:rPr>
          <w:szCs w:val="22"/>
          <w:lang w:val="en-GB"/>
        </w:rPr>
        <w:t xml:space="preserve"> for all anchor cohorts, GERA, and </w:t>
      </w:r>
      <w:proofErr w:type="spellStart"/>
      <w:r>
        <w:rPr>
          <w:i/>
          <w:szCs w:val="22"/>
          <w:lang w:val="en-GB"/>
        </w:rPr>
        <w:t>i</w:t>
      </w:r>
      <w:r>
        <w:rPr>
          <w:szCs w:val="22"/>
          <w:lang w:val="en-GB"/>
        </w:rPr>
        <w:t>PSYCH</w:t>
      </w:r>
      <w:proofErr w:type="spellEnd"/>
      <w:r>
        <w:rPr>
          <w:szCs w:val="22"/>
          <w:lang w:val="en-GB"/>
        </w:rPr>
        <w:t xml:space="preserve"> </w:t>
      </w:r>
      <w:r w:rsidRPr="004D6AD9">
        <w:rPr>
          <w:szCs w:val="22"/>
          <w:lang w:val="en-GB"/>
        </w:rPr>
        <w:t xml:space="preserve">were processed </w:t>
      </w:r>
      <w:r>
        <w:rPr>
          <w:szCs w:val="22"/>
          <w:lang w:val="en-GB"/>
        </w:rPr>
        <w:t>using</w:t>
      </w:r>
      <w:r w:rsidRPr="004D6AD9">
        <w:rPr>
          <w:szCs w:val="22"/>
          <w:lang w:val="en-GB"/>
        </w:rPr>
        <w:t xml:space="preserve"> the PGC </w:t>
      </w:r>
      <w:r>
        <w:rPr>
          <w:szCs w:val="22"/>
          <w:lang w:val="en-GB"/>
        </w:rPr>
        <w:t>“</w:t>
      </w:r>
      <w:proofErr w:type="spellStart"/>
      <w:r>
        <w:rPr>
          <w:szCs w:val="22"/>
          <w:lang w:val="en-GB"/>
        </w:rPr>
        <w:t>ricopili</w:t>
      </w:r>
      <w:proofErr w:type="spellEnd"/>
      <w:r>
        <w:rPr>
          <w:szCs w:val="22"/>
          <w:lang w:val="en-GB"/>
        </w:rPr>
        <w:t>” pipeline (URLs) for standardized</w:t>
      </w:r>
      <w:r w:rsidRPr="004D6AD9">
        <w:rPr>
          <w:szCs w:val="22"/>
          <w:lang w:val="en-GB"/>
        </w:rPr>
        <w:t xml:space="preserve"> quality control</w:t>
      </w:r>
      <w:r>
        <w:rPr>
          <w:szCs w:val="22"/>
          <w:lang w:val="en-GB"/>
        </w:rPr>
        <w:t>, imputation, and analysis.</w:t>
      </w:r>
      <w:r w:rsidRPr="0024038F">
        <w:t xml:space="preserve"> </w:t>
      </w:r>
      <w:hyperlink w:anchor="_ENREF_24" w:tooltip="Schizophrenia Working Group of the Psychiatric Genomics Consortium, 2014 #22" w:history="1">
        <w:r w:rsidR="00FA01AD">
          <w:fldChar w:fldCharType="begin"/>
        </w:r>
        <w:r w:rsidR="00FA01AD">
          <w:instrText xml:space="preserve"> ADDIN EN.CITE &lt;EndNote&gt;&lt;Cite&gt;&lt;Author&gt;Schizophrenia Working Group of the Psychiatric Genomics Consortium&lt;/Author&gt;&lt;Year&gt;2014&lt;/Year&gt;&lt;RecNum&gt;22&lt;/RecNum&gt;&lt;DisplayText&gt;&lt;style face="superscript"&gt;24&lt;/style&gt;&lt;/DisplayText&gt;&lt;record&gt;&lt;rec-number&gt;22&lt;/rec-number&gt;&lt;foreign-keys&gt;&lt;key app="EN" db-id="fxpvs2r0o9v5avezdt2xpts7f5ts0zv0tfew" timestamp="1460617121"&gt;22&lt;/key&gt;&lt;/foreign-keys&gt;&lt;ref-type name="Journal Article"&gt;17&lt;/ref-type&gt;&lt;contributors&gt;&lt;authors&gt;&lt;author&gt;Schizophrenia Working Group of the Psychiatric Genomics Consortium,&lt;/author&gt;&lt;/authors&gt;&lt;/contributors&gt;&lt;titles&gt;&lt;title&gt;Biological insights from 108 schizophrenia-associated genetic loci&lt;/title&gt;&lt;secondary-title&gt;Nature&lt;/secondary-title&gt;&lt;/titles&gt;&lt;periodical&gt;&lt;full-title&gt;Nature&lt;/full-title&gt;&lt;/periodical&gt;&lt;pages&gt;421-7&lt;/pages&gt;&lt;volume&gt;511&lt;/volume&gt;&lt;keywords&gt;&lt;keyword&gt;BBB MYBEST&lt;/keyword&gt;&lt;/keywords&gt;&lt;dates&gt;&lt;year&gt;2014&lt;/year&gt;&lt;/dates&gt;&lt;accession-num&gt;25056061&lt;/accession-num&gt;&lt;label&gt;pgc.class1&lt;/label&gt;&lt;urls&gt;&lt;/urls&gt;&lt;custom2&gt;PMC4112379&lt;/custom2&gt;&lt;/record&gt;&lt;/Cite&gt;&lt;/EndNote&gt;</w:instrText>
        </w:r>
        <w:r w:rsidR="00FA01AD">
          <w:fldChar w:fldCharType="separate"/>
        </w:r>
        <w:r w:rsidR="00FA01AD" w:rsidRPr="00B26EDE">
          <w:rPr>
            <w:noProof/>
            <w:vertAlign w:val="superscript"/>
          </w:rPr>
          <w:t>24</w:t>
        </w:r>
        <w:r w:rsidR="00FA01AD">
          <w:fldChar w:fldCharType="end"/>
        </w:r>
      </w:hyperlink>
      <w:r>
        <w:rPr>
          <w:szCs w:val="22"/>
          <w:lang w:val="en-GB"/>
        </w:rPr>
        <w:t xml:space="preserve"> The expanded cohorts from </w:t>
      </w:r>
      <w:proofErr w:type="spellStart"/>
      <w:r>
        <w:rPr>
          <w:szCs w:val="22"/>
          <w:lang w:val="en-GB"/>
        </w:rPr>
        <w:t>deCODE</w:t>
      </w:r>
      <w:proofErr w:type="spellEnd"/>
      <w:r>
        <w:rPr>
          <w:szCs w:val="22"/>
          <w:lang w:val="en-GB"/>
        </w:rPr>
        <w:t>, Generation Scotland, UK Biobank, and 23andMe were processed by the collaborating research teams using comparable procedures. GWA in CONVERGE (</w:t>
      </w:r>
      <w:r>
        <w:t>based on low-coverage whole</w:t>
      </w:r>
      <w:r w:rsidR="00EF0D74">
        <w:t xml:space="preserve"> genome sequencing instead of </w:t>
      </w:r>
      <w:r>
        <w:t>SNP array</w:t>
      </w:r>
      <w:r w:rsidR="00EF0D74">
        <w:t>s</w:t>
      </w:r>
      <w:r>
        <w:t xml:space="preserve">) used different methods for quality control and analysis. </w:t>
      </w:r>
      <w:hyperlink w:anchor="_ENREF_20" w:tooltip="CONVERGE Consortium, 2015 #19" w:history="1">
        <w:r w:rsidR="00FA01AD">
          <w:fldChar w:fldCharType="begin"/>
        </w:r>
        <w:r w:rsidR="00FA01AD">
          <w:instrText xml:space="preserve"> ADDIN EN.CITE &lt;EndNote&gt;&lt;Cite&gt;&lt;Author&gt;CONVERGE Consortium&lt;/Author&gt;&lt;Year&gt;2015&lt;/Year&gt;&lt;RecNum&gt;19&lt;/RecNum&gt;&lt;DisplayText&gt;&lt;style face="superscript"&gt;20&lt;/style&gt;&lt;/DisplayText&gt;&lt;record&gt;&lt;rec-number&gt;19&lt;/rec-number&gt;&lt;foreign-keys&gt;&lt;key app="EN" db-id="fxpvs2r0o9v5avezdt2xpts7f5ts0zv0tfew" timestamp="1460617121"&gt;19&lt;/key&gt;&lt;/foreign-keys&gt;&lt;ref-type name="Journal Article"&gt;17&lt;/ref-type&gt;&lt;contributors&gt;&lt;authors&gt;&lt;author&gt;CONVERGE Consortium,&lt;/author&gt;&lt;/authors&gt;&lt;/contributors&gt;&lt;titles&gt;&lt;title&gt;Sparse whole genome sequencing identifies two loci for major depressive disorder&lt;/title&gt;&lt;secondary-title&gt;Nature&lt;/secondary-title&gt;&lt;/titles&gt;&lt;periodical&gt;&lt;full-title&gt;Nature&lt;/full-title&gt;&lt;/periodical&gt;&lt;dates&gt;&lt;year&gt;2015&lt;/year&gt;&lt;/dates&gt;&lt;urls&gt;&lt;/urls&gt;&lt;/record&gt;&lt;/Cite&gt;&lt;/EndNote&gt;</w:instrText>
        </w:r>
        <w:r w:rsidR="00FA01AD">
          <w:fldChar w:fldCharType="separate"/>
        </w:r>
        <w:r w:rsidR="00FA01AD" w:rsidRPr="00BF06ED">
          <w:rPr>
            <w:noProof/>
            <w:vertAlign w:val="superscript"/>
          </w:rPr>
          <w:t>20</w:t>
        </w:r>
        <w:r w:rsidR="00FA01AD">
          <w:fldChar w:fldCharType="end"/>
        </w:r>
      </w:hyperlink>
      <w:r>
        <w:t xml:space="preserve"> </w:t>
      </w:r>
      <w:r>
        <w:rPr>
          <w:szCs w:val="22"/>
          <w:lang w:val="en-GB"/>
        </w:rPr>
        <w:t>SNPs and i</w:t>
      </w:r>
      <w:r w:rsidRPr="004D6AD9">
        <w:rPr>
          <w:szCs w:val="22"/>
          <w:lang w:val="en-GB"/>
        </w:rPr>
        <w:t>nsertion-deletion</w:t>
      </w:r>
      <w:r>
        <w:rPr>
          <w:szCs w:val="22"/>
          <w:lang w:val="en-GB"/>
        </w:rPr>
        <w:t xml:space="preserve"> polymorphisms</w:t>
      </w:r>
      <w:r w:rsidRPr="004D6AD9">
        <w:rPr>
          <w:szCs w:val="22"/>
          <w:lang w:val="en-GB"/>
        </w:rPr>
        <w:t xml:space="preserve"> </w:t>
      </w:r>
      <w:r>
        <w:rPr>
          <w:szCs w:val="22"/>
          <w:lang w:val="en-GB"/>
        </w:rPr>
        <w:t>were imputed using</w:t>
      </w:r>
      <w:r w:rsidRPr="004D6AD9">
        <w:rPr>
          <w:szCs w:val="22"/>
          <w:lang w:val="en-GB"/>
        </w:rPr>
        <w:t xml:space="preserve"> the 1000 Genomes Project </w:t>
      </w:r>
      <w:r>
        <w:rPr>
          <w:szCs w:val="22"/>
          <w:lang w:val="en-GB"/>
        </w:rPr>
        <w:t xml:space="preserve">multi-ancestry </w:t>
      </w:r>
      <w:r w:rsidRPr="004D6AD9">
        <w:rPr>
          <w:szCs w:val="22"/>
          <w:lang w:val="en-GB"/>
        </w:rPr>
        <w:t>reference panel</w:t>
      </w:r>
      <w:r>
        <w:rPr>
          <w:szCs w:val="22"/>
          <w:lang w:val="en-GB"/>
        </w:rPr>
        <w:t xml:space="preserve"> (N=1092, URLs)</w:t>
      </w:r>
      <w:r w:rsidRPr="004D6AD9">
        <w:rPr>
          <w:szCs w:val="22"/>
          <w:lang w:val="en-GB"/>
        </w:rPr>
        <w:t>.</w:t>
      </w:r>
      <w:hyperlink w:anchor="_ENREF_44" w:tooltip="Durbin, 2010 #29" w:history="1">
        <w:r w:rsidR="00FA01AD">
          <w:rPr>
            <w:szCs w:val="22"/>
            <w:lang w:val="en-GB"/>
          </w:rPr>
          <w:fldChar w:fldCharType="begin"/>
        </w:r>
        <w:r w:rsidR="00FA01AD">
          <w:rPr>
            <w:szCs w:val="22"/>
            <w:lang w:val="en-GB"/>
          </w:rPr>
          <w:instrText xml:space="preserve"> ADDIN EN.CITE &lt;EndNote&gt;&lt;Cite&gt;&lt;Author&gt;Durbin&lt;/Author&gt;&lt;Year&gt;2010&lt;/Year&gt;&lt;RecNum&gt;29&lt;/RecNum&gt;&lt;DisplayText&gt;&lt;style face="superscript"&gt;44&lt;/style&gt;&lt;/DisplayText&gt;&lt;record&gt;&lt;rec-number&gt;29&lt;/rec-number&gt;&lt;foreign-keys&gt;&lt;key app="EN" db-id="fxpvs2r0o9v5avezdt2xpts7f5ts0zv0tfew" timestamp="1460617121"&gt;29&lt;/key&gt;&lt;/foreign-keys&gt;&lt;ref-type name="Journal Article"&gt;17&lt;/ref-type&gt;&lt;contributors&gt;&lt;authors&gt;&lt;author&gt;Durbin, R. M.&lt;/author&gt;&lt;author&gt;Abecasis, G. R.&lt;/author&gt;&lt;author&gt;Altshuler, D. L.&lt;/author&gt;&lt;author&gt;Auton, A.&lt;/author&gt;&lt;author&gt;Brooks, L. D.&lt;/author&gt;&lt;author&gt;Gibbs, R. A.&lt;/author&gt;&lt;author&gt;Hurles, M. E.&lt;/author&gt;&lt;author&gt;McVean, G. A.&lt;/author&gt;&lt;/authors&gt;&lt;/contributors&gt;&lt;auth-address&gt;Wellcome Trust Sanger Institute, Wellcome Trust Genome Campus, Cambridge CB10 1SA, UK. rd@sanger.ac.uk&lt;/auth-address&gt;&lt;titles&gt;&lt;title&gt;A map of human genome variation from population-scale sequencing&lt;/title&gt;&lt;secondary-title&gt;Nature&lt;/secondary-title&gt;&lt;/titles&gt;&lt;periodical&gt;&lt;full-title&gt;Nature&lt;/full-title&gt;&lt;/periodical&gt;&lt;pages&gt;1061-73&lt;/pages&gt;&lt;volume&gt;467&lt;/volume&gt;&lt;number&gt;7319&lt;/number&gt;&lt;edition&gt;2010/10/29&lt;/edition&gt;&lt;dates&gt;&lt;year&gt;2010&lt;/year&gt;&lt;pub-dates&gt;&lt;date&gt;Oct 28&lt;/date&gt;&lt;/pub-dates&gt;&lt;/dates&gt;&lt;isbn&gt;1476-4687 (Electronic)&amp;#xD;0028-0836 (Linking)&lt;/isbn&gt;&lt;accession-num&gt;20981092&lt;/accession-num&gt;&lt;urls&gt;&lt;related-urls&gt;&lt;url&gt;http://www.ncbi.nlm.nih.gov/entrez/query.fcgi?cmd=Retrieve&amp;amp;db=PubMed&amp;amp;dopt=Citation&amp;amp;list_uids=20981092&lt;/url&gt;&lt;/related-urls&gt;&lt;/urls&gt;&lt;electronic-resource-num&gt;nature09534 [pii]&amp;#xD;10.1038/nature09534&lt;/electronic-resource-num&gt;&lt;language&gt;eng&lt;/language&gt;&lt;/record&gt;&lt;/Cite&gt;&lt;/EndNote&gt;</w:instrText>
        </w:r>
        <w:r w:rsidR="00FA01AD">
          <w:rPr>
            <w:szCs w:val="22"/>
            <w:lang w:val="en-GB"/>
          </w:rPr>
          <w:fldChar w:fldCharType="separate"/>
        </w:r>
        <w:r w:rsidR="00FA01AD" w:rsidRPr="00FA01AD">
          <w:rPr>
            <w:noProof/>
            <w:szCs w:val="22"/>
            <w:vertAlign w:val="superscript"/>
            <w:lang w:val="en-GB"/>
          </w:rPr>
          <w:t>44</w:t>
        </w:r>
        <w:r w:rsidR="00FA01AD">
          <w:rPr>
            <w:szCs w:val="22"/>
            <w:lang w:val="en-GB"/>
          </w:rPr>
          <w:fldChar w:fldCharType="end"/>
        </w:r>
      </w:hyperlink>
      <w:r>
        <w:rPr>
          <w:szCs w:val="22"/>
          <w:lang w:val="en-GB"/>
        </w:rPr>
        <w:t xml:space="preserve"> Q</w:t>
      </w:r>
      <w:r w:rsidRPr="004D6AD9">
        <w:rPr>
          <w:szCs w:val="22"/>
          <w:lang w:val="en-GB"/>
        </w:rPr>
        <w:t>uality contr</w:t>
      </w:r>
      <w:r>
        <w:rPr>
          <w:szCs w:val="22"/>
          <w:lang w:val="en-GB"/>
        </w:rPr>
        <w:t>ol filters included imputation marker INFO score ≥ 0.6 and</w:t>
      </w:r>
      <w:r w:rsidRPr="004D6AD9">
        <w:rPr>
          <w:szCs w:val="22"/>
          <w:lang w:val="en-GB"/>
        </w:rPr>
        <w:t xml:space="preserve"> MAF ≥ 0.01.</w:t>
      </w:r>
      <w:r>
        <w:rPr>
          <w:szCs w:val="22"/>
          <w:lang w:val="en-GB"/>
        </w:rPr>
        <w:t xml:space="preserve"> </w:t>
      </w:r>
    </w:p>
    <w:p w14:paraId="593FB64A" w14:textId="42AA6164" w:rsidR="00284E4C" w:rsidRDefault="00284E4C" w:rsidP="00284E4C">
      <w:r>
        <w:t>Identification of identical samples—inadvertent duplicates, monozygotic twins, or an individual enrolling in more than one study</w:t>
      </w:r>
      <w:r w:rsidR="00EF0D74">
        <w:t>—</w:t>
      </w:r>
      <w:r>
        <w:t xml:space="preserve">is easily accomplished given direct access to individual genotypes. </w:t>
      </w:r>
      <w:hyperlink w:anchor="_ENREF_16" w:tooltip="Cross-Disorder Group of the Psychiatric Genomics Consortium, 2013 #25" w:history="1">
        <w:r w:rsidR="00FA01AD">
          <w:fldChar w:fldCharType="begin"/>
        </w:r>
        <w:r w:rsidR="00FA01AD">
          <w:instrText xml:space="preserve"> ADDIN EN.CITE &lt;EndNote&gt;&lt;Cite&gt;&lt;Author&gt;Cross-Disorder Group of the Psychiatric Genomics Consortium&lt;/Author&gt;&lt;Year&gt;2013&lt;/Year&gt;&lt;RecNum&gt;25&lt;/RecNum&gt;&lt;DisplayText&gt;&lt;style face="superscript"&gt;16&lt;/style&gt;&lt;/DisplayText&gt;&lt;record&gt;&lt;rec-number&gt;25&lt;/rec-number&gt;&lt;foreign-keys&gt;&lt;key app="EN" db-id="fxpvs2r0o9v5avezdt2xpts7f5ts0zv0tfew" timestamp="1460617121"&gt;25&lt;/key&gt;&lt;/foreign-keys&gt;&lt;ref-type name="Journal Article"&gt;17&lt;/ref-type&gt;&lt;contributors&gt;&lt;authors&gt;&lt;author&gt;Cross-Disorder Group of the Psychiatric Genomics Consortium,&lt;/author&gt;&lt;/authors&gt;&lt;/contributors&gt;&lt;auth-address&gt;The University of Queensland, Queensland Brain Institute, Brisbane, Queensland, Australia.&lt;/auth-address&gt;&lt;titles&gt;&lt;title&gt;Genetic relationship between five psychiatric disorders estimated from genome-wide SNPs&lt;/title&gt;&lt;secondary-title&gt;Nature genetics&lt;/secondary-title&gt;&lt;alt-title&gt;Nat Genet&lt;/alt-title&gt;&lt;/titles&gt;&lt;periodical&gt;&lt;full-title&gt;Nature Genetics&lt;/full-title&gt;&lt;/periodical&gt;&lt;alt-periodical&gt;&lt;full-title&gt;Nat Genet&lt;/full-title&gt;&lt;/alt-periodical&gt;&lt;pages&gt;984-94&lt;/pages&gt;&lt;volume&gt;45&lt;/volume&gt;&lt;number&gt;9&lt;/number&gt;&lt;edition&gt;2013/08/13&lt;/edition&gt;&lt;dates&gt;&lt;year&gt;2013&lt;/year&gt;&lt;pub-dates&gt;&lt;date&gt;Aug 11&lt;/date&gt;&lt;/pub-dates&gt;&lt;/dates&gt;&lt;isbn&gt;1546-1718 (Electronic)&amp;#xD;1061-4036 (Linking)&lt;/isbn&gt;&lt;accession-num&gt;23933821&lt;/accession-num&gt;&lt;label&gt;pgc.class1&lt;/label&gt;&lt;urls&gt;&lt;related-urls&gt;&lt;url&gt;http://www.ncbi.nlm.nih.gov/pubmed/23933821&lt;/url&gt;&lt;/related-urls&gt;&lt;/urls&gt;&lt;custom2&gt;PMC3800159&lt;/custom2&gt;&lt;electronic-resource-num&gt;10.1038/ng.2711&lt;/electronic-resource-num&gt;&lt;language&gt;Eng&lt;/language&gt;&lt;/record&gt;&lt;/Cite&gt;&lt;/EndNote&gt;</w:instrText>
        </w:r>
        <w:r w:rsidR="00FA01AD">
          <w:fldChar w:fldCharType="separate"/>
        </w:r>
        <w:r w:rsidR="00FA01AD" w:rsidRPr="00B26EDE">
          <w:rPr>
            <w:noProof/>
            <w:vertAlign w:val="superscript"/>
          </w:rPr>
          <w:t>16</w:t>
        </w:r>
        <w:r w:rsidR="00FA01AD">
          <w:fldChar w:fldCharType="end"/>
        </w:r>
      </w:hyperlink>
      <w:r>
        <w:t xml:space="preserve"> A particular concern is the use of the same control samples in multiple studies (e.g., GAIN or WTCCC controls). </w:t>
      </w:r>
      <w:r>
        <w:fldChar w:fldCharType="begin">
          <w:fldData xml:space="preserve">PEVuZE5vdGU+PENpdGU+PEF1dGhvcj5TYW5kZXJzPC9BdXRob3I+PFllYXI+MjAxMDwvWWVhcj48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</w:fldData>
        </w:fldChar>
      </w:r>
      <w:r w:rsidR="00FA01AD">
        <w:instrText xml:space="preserve"> ADDIN EN.CITE </w:instrText>
      </w:r>
      <w:r w:rsidR="00FA01AD">
        <w:fldChar w:fldCharType="begin">
          <w:fldData xml:space="preserve">PEVuZE5vdGU+PENpdGU+PEF1dGhvcj5TYW5kZXJzPC9BdXRob3I+PFllYXI+MjAxMDwvWWVhcj48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</w:fldData>
        </w:fldChar>
      </w:r>
      <w:r w:rsidR="00FA01AD">
        <w:instrText xml:space="preserve"> ADDIN EN.CITE.DATA </w:instrText>
      </w:r>
      <w:r w:rsidR="00FA01AD">
        <w:fldChar w:fldCharType="end"/>
      </w:r>
      <w:r>
        <w:fldChar w:fldCharType="separate"/>
      </w:r>
      <w:hyperlink w:anchor="_ENREF_45" w:tooltip="Sanders, 2010 #79" w:history="1">
        <w:r w:rsidR="00FA01AD" w:rsidRPr="00FA01AD">
          <w:rPr>
            <w:noProof/>
            <w:vertAlign w:val="superscript"/>
          </w:rPr>
          <w:t>45</w:t>
        </w:r>
      </w:hyperlink>
      <w:r w:rsidR="00FA01AD" w:rsidRPr="00FA01AD">
        <w:rPr>
          <w:noProof/>
          <w:vertAlign w:val="superscript"/>
        </w:rPr>
        <w:t>,</w:t>
      </w:r>
      <w:hyperlink w:anchor="_ENREF_46" w:tooltip="WTCCC, 2007 #80" w:history="1">
        <w:r w:rsidR="00FA01AD" w:rsidRPr="00FA01AD">
          <w:rPr>
            <w:noProof/>
            <w:vertAlign w:val="superscript"/>
          </w:rPr>
          <w:t>46</w:t>
        </w:r>
      </w:hyperlink>
      <w:r>
        <w:fldChar w:fldCharType="end"/>
      </w:r>
      <w:r>
        <w:t xml:space="preserve"> Closely related individuals can be identified using the same procedures. For cohorts where the PGC </w:t>
      </w:r>
      <w:r w:rsidR="00AA29CE">
        <w:t xml:space="preserve">central analysis team </w:t>
      </w:r>
      <w:r>
        <w:t xml:space="preserve">had access to individual genotypes (all anchor cohorts and GERA), we used SNPs directly </w:t>
      </w:r>
      <w:r w:rsidRPr="00AE1C95">
        <w:t>genotype</w:t>
      </w:r>
      <w:r>
        <w:t>d</w:t>
      </w:r>
      <w:r w:rsidRPr="00AE1C95">
        <w:t xml:space="preserve"> on all platforms</w:t>
      </w:r>
      <w:r>
        <w:t xml:space="preserve"> to compute empirical relatedness</w:t>
      </w:r>
      <w:r w:rsidRPr="00AE1C95">
        <w:t>, and excluded one of each duplicate</w:t>
      </w:r>
      <w:r>
        <w:t>d</w:t>
      </w:r>
      <w:r w:rsidRPr="00AE1C95">
        <w:t xml:space="preserve"> or </w:t>
      </w:r>
      <w:r>
        <w:t>relative</w:t>
      </w:r>
      <w:r w:rsidRPr="00AE1C95">
        <w:t xml:space="preserve"> pair</w:t>
      </w:r>
      <w:r>
        <w:t xml:space="preserve"> (defined as </w:t>
      </w:r>
      <m:oMath>
        <m:acc>
          <m:accPr>
            <m:ctrlPr>
              <w:rPr>
                <w:rFonts w:ascii="Cambria Math" w:hAnsi="Cambria Math" w:cs="Arial"/>
                <w:i/>
              </w:rPr>
            </m:ctrlPr>
          </m:accPr>
          <m:e>
            <m:r>
              <w:rPr>
                <w:rFonts w:ascii="Cambria Math" w:hAnsi="Cambria Math" w:cs="Arial"/>
              </w:rPr>
              <m:t>π</m:t>
            </m:r>
          </m:e>
        </m:acc>
      </m:oMath>
      <w:r>
        <w:t xml:space="preserve"> </w:t>
      </w:r>
      <w:r>
        <w:rPr>
          <w:rFonts w:cs="Arial"/>
        </w:rPr>
        <w:t xml:space="preserve">&gt; 0.2). </w:t>
      </w:r>
      <w:r w:rsidR="00AA29CE">
        <w:rPr>
          <w:rFonts w:cs="Arial"/>
        </w:rPr>
        <w:t>Within</w:t>
      </w:r>
      <w:r>
        <w:rPr>
          <w:rFonts w:cs="Arial"/>
        </w:rPr>
        <w:t xml:space="preserve"> all other cohorts (</w:t>
      </w:r>
      <w:proofErr w:type="spellStart"/>
      <w:r>
        <w:rPr>
          <w:rFonts w:cs="Arial"/>
        </w:rPr>
        <w:t>deCODE</w:t>
      </w:r>
      <w:proofErr w:type="spellEnd"/>
      <w:r>
        <w:rPr>
          <w:rFonts w:cs="Arial"/>
        </w:rPr>
        <w:t xml:space="preserve">, </w:t>
      </w:r>
      <w:r>
        <w:t xml:space="preserve">Generation Scotland, </w:t>
      </w:r>
      <w:proofErr w:type="spellStart"/>
      <w:r w:rsidRPr="00DE6938">
        <w:rPr>
          <w:i/>
        </w:rPr>
        <w:t>i</w:t>
      </w:r>
      <w:r>
        <w:t>PSYCH</w:t>
      </w:r>
      <w:proofErr w:type="spellEnd"/>
      <w:r>
        <w:t>, UK Biobank, 23andMe, and CONVERGE), identical</w:t>
      </w:r>
      <w:r>
        <w:rPr>
          <w:rFonts w:cs="Arial"/>
        </w:rPr>
        <w:t xml:space="preserve"> and </w:t>
      </w:r>
      <w:r>
        <w:t xml:space="preserve">relative pairs were identified and resolved using similar procedures. Identical samples between the anchor cohorts, </w:t>
      </w:r>
      <w:proofErr w:type="spellStart"/>
      <w:r w:rsidR="00C501EC" w:rsidRPr="00DE6938">
        <w:rPr>
          <w:i/>
        </w:rPr>
        <w:t>i</w:t>
      </w:r>
      <w:r w:rsidR="00C501EC">
        <w:t>PSYCH</w:t>
      </w:r>
      <w:proofErr w:type="spellEnd"/>
      <w:r>
        <w:t xml:space="preserve">, UK Biobank, and Generation Scotland were identified using genotype based checksums (URLs). </w:t>
      </w:r>
      <w:hyperlink w:anchor="_ENREF_47" w:tooltip="Franke, 2016 #78" w:history="1">
        <w:r w:rsidR="00FA01AD">
          <w:fldChar w:fldCharType="begin">
            <w:fldData xml:space="preserve">PEVuZE5vdGU+PENpdGU+PEF1dGhvcj5GcmFua2U8L0F1dGhvcj48WWVhcj4yMDE2PC9ZZWFyPjxS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</w:fldData>
          </w:fldChar>
        </w:r>
        <w:r w:rsidR="00FA01AD">
          <w:instrText xml:space="preserve"> ADDIN EN.CITE </w:instrText>
        </w:r>
        <w:r w:rsidR="00FA01AD">
          <w:fldChar w:fldCharType="begin">
            <w:fldData xml:space="preserve">PEVuZE5vdGU+PENpdGU+PEF1dGhvcj5GcmFua2U8L0F1dGhvcj48WWVhcj4yMDE2PC9ZZWFyPjxS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</w:fldData>
          </w:fldChar>
        </w:r>
        <w:r w:rsidR="00FA01AD">
          <w:instrText xml:space="preserve"> ADDIN EN.CITE.DATA </w:instrText>
        </w:r>
        <w:r w:rsidR="00FA01AD">
          <w:fldChar w:fldCharType="end"/>
        </w:r>
        <w:r w:rsidR="00FA01AD">
          <w:fldChar w:fldCharType="separate"/>
        </w:r>
        <w:r w:rsidR="00FA01AD" w:rsidRPr="00FA01AD">
          <w:rPr>
            <w:noProof/>
            <w:vertAlign w:val="superscript"/>
          </w:rPr>
          <w:t>47</w:t>
        </w:r>
        <w:r w:rsidR="00FA01AD">
          <w:fldChar w:fldCharType="end"/>
        </w:r>
      </w:hyperlink>
      <w:r>
        <w:t xml:space="preserve">. </w:t>
      </w:r>
      <w:r w:rsidR="00F25ABD">
        <w:t>Subjects in both the anchor cohort</w:t>
      </w:r>
      <w:r w:rsidR="00577C3C">
        <w:t xml:space="preserve"> and </w:t>
      </w:r>
      <w:r w:rsidR="00F25ABD">
        <w:t>Generation Scotland (N=1)</w:t>
      </w:r>
      <w:r w:rsidR="00577C3C">
        <w:t>,</w:t>
      </w:r>
      <w:r w:rsidR="00F25ABD">
        <w:t xml:space="preserve"> </w:t>
      </w:r>
      <w:proofErr w:type="spellStart"/>
      <w:r w:rsidR="00F25ABD" w:rsidRPr="00DE6938">
        <w:rPr>
          <w:i/>
        </w:rPr>
        <w:t>i</w:t>
      </w:r>
      <w:r w:rsidR="00F25ABD">
        <w:t>PSYCH</w:t>
      </w:r>
      <w:proofErr w:type="spellEnd"/>
      <w:r w:rsidR="00F25ABD">
        <w:t xml:space="preserve"> (N=</w:t>
      </w:r>
      <w:ins w:id="103" w:author="pfs" w:date="2016-05-03T06:55:00Z">
        <w:r w:rsidR="00F25ABD">
          <w:t>xxx</w:t>
        </w:r>
      </w:ins>
      <w:r w:rsidR="00F25ABD">
        <w:t>)</w:t>
      </w:r>
      <w:r w:rsidR="00577C3C">
        <w:t xml:space="preserve">, and </w:t>
      </w:r>
      <w:r>
        <w:t xml:space="preserve">UK </w:t>
      </w:r>
      <w:r w:rsidR="00F25ABD">
        <w:t>Biobank</w:t>
      </w:r>
      <w:r>
        <w:t xml:space="preserve"> (N=101) were identified</w:t>
      </w:r>
      <w:r w:rsidR="00577C3C">
        <w:t>,</w:t>
      </w:r>
      <w:r>
        <w:t xml:space="preserve"> and an individual on the collaborator’s side was </w:t>
      </w:r>
      <w:r w:rsidR="00577C3C">
        <w:t>excluded</w:t>
      </w:r>
      <w:r>
        <w:t>. C</w:t>
      </w:r>
      <w:r w:rsidR="005A4946">
        <w:t xml:space="preserve">hecksums were not available from the </w:t>
      </w:r>
      <w:proofErr w:type="spellStart"/>
      <w:r>
        <w:t>deCODE</w:t>
      </w:r>
      <w:proofErr w:type="spellEnd"/>
      <w:r>
        <w:t xml:space="preserve"> and 23andMe cohorts. Related pairs are not detectable by the checksum method but we did not find evidence of important overlap usin</w:t>
      </w:r>
      <w:r w:rsidR="0038075A">
        <w:t>g LD score regression. A</w:t>
      </w:r>
      <w:r>
        <w:t>ncestry was evaluated using principal components analysis</w:t>
      </w:r>
      <w:r w:rsidR="00CE1C17">
        <w:t xml:space="preserve"> </w:t>
      </w:r>
      <w:r>
        <w:t>applied to directly genotyped SNPs.</w:t>
      </w:r>
      <w:r w:rsidR="00907FBD">
        <w:t xml:space="preserve"> </w:t>
      </w:r>
      <w:hyperlink w:anchor="_ENREF_48" w:tooltip="Price, 2006 #81" w:history="1">
        <w:r w:rsidR="00FA01AD">
          <w:fldChar w:fldCharType="begin"/>
        </w:r>
        <w:r w:rsidR="00FA01AD">
          <w:instrText xml:space="preserve"> ADDIN EN.CITE &lt;EndNote&gt;&lt;Cite&gt;&lt;Author&gt;Price&lt;/Author&gt;&lt;Year&gt;2006&lt;/Year&gt;&lt;RecNum&gt;81&lt;/RecNum&gt;&lt;DisplayText&gt;&lt;style face="superscript"&gt;48&lt;/style&gt;&lt;/DisplayText&gt;&lt;record&gt;&lt;rec-number&gt;81&lt;/rec-number&gt;&lt;foreign-keys&gt;&lt;key app="EN" db-id="fxpvs2r0o9v5avezdt2xpts7f5ts0zv0tfew" timestamp="1462437651"&gt;81&lt;/key&gt;&lt;/foreign-keys&gt;&lt;ref-type name="Journal Article"&gt;17&lt;/ref-type&gt;&lt;contributors&gt;&lt;authors&gt;&lt;author&gt;Price, A. L.&lt;/author&gt;&lt;author&gt;Patterson, N. J.&lt;/author&gt;&lt;author&gt;Plenge, R. M.&lt;/author&gt;&lt;author&gt;Weinblatt, M. E.&lt;/author&gt;&lt;author&gt;Shadick, N. A.&lt;/author&gt;&lt;author&gt;Reich, D.&lt;/author&gt;&lt;/authors&gt;&lt;/contributors&gt;&lt;auth-address&gt;Department of Genetics, Harvard Medical School, Boston, Massachusetts 02115, USA. aprice@broad.mit.edu&lt;/auth-address&gt;&lt;titles&gt;&lt;title&gt;Principal components analysis corrects for stratification in genome-wide association studies&lt;/title&gt;&lt;secondary-title&gt;Nat Genet&lt;/secondary-title&gt;&lt;/titles&gt;&lt;periodical&gt;&lt;full-title&gt;Nat Genet&lt;/full-title&gt;&lt;/periodical&gt;&lt;pages&gt;904-9&lt;/pages&gt;&lt;volume&gt;38&lt;/volume&gt;&lt;number&gt;8&lt;/number&gt;&lt;edition&gt;2006/07/25&lt;/edition&gt;&lt;keywords&gt;&lt;keyword&gt;Algorithms&lt;/keyword&gt;&lt;keyword&gt;Alleles&lt;/keyword&gt;&lt;keyword&gt;Case-Control Studies&lt;/keyword&gt;&lt;keyword&gt;Databases, Nucleic Acid&lt;/keyword&gt;&lt;keyword&gt;Genetic Markers&lt;/keyword&gt;&lt;keyword&gt;Genome, Human&lt;/keyword&gt;&lt;keyword&gt;Genomics/*statistics &amp;amp; numerical data&lt;/keyword&gt;&lt;keyword&gt;Genotype&lt;/keyword&gt;&lt;keyword&gt;Humans&lt;/keyword&gt;&lt;keyword&gt;Phenotype&lt;/keyword&gt;&lt;keyword&gt;Polymorphism, Single Nucleotide&lt;/keyword&gt;&lt;keyword&gt;Principal Component Analysis&lt;/keyword&gt;&lt;/keywords&gt;&lt;dates&gt;&lt;year&gt;2006&lt;/year&gt;&lt;pub-dates&gt;&lt;date&gt;Aug&lt;/date&gt;&lt;/pub-dates&gt;&lt;/dates&gt;&lt;isbn&gt;1061-4036 (Print)&amp;#xD;1061-4036 (Linking)&lt;/isbn&gt;&lt;accession-num&gt;16862161&lt;/accession-num&gt;&lt;urls&gt;&lt;related-urls&gt;&lt;url&gt;http://www.ncbi.nlm.nih.gov/entrez/query.fcgi?cmd=Retrieve&amp;amp;db=PubMed&amp;amp;dopt=Citation&amp;amp;list_uids=16862161&lt;/url&gt;&lt;/related-urls&gt;&lt;/urls&gt;&lt;electronic-resource-num&gt;ng1847 [pii]&amp;#xD;10.1038/ng1847&lt;/electronic-resource-num&gt;&lt;language&gt;eng&lt;/language&gt;&lt;/record&gt;&lt;/Cite&gt;&lt;/EndNote&gt;</w:instrText>
        </w:r>
        <w:r w:rsidR="00FA01AD">
          <w:fldChar w:fldCharType="separate"/>
        </w:r>
        <w:r w:rsidR="00FA01AD" w:rsidRPr="00FA01AD">
          <w:rPr>
            <w:noProof/>
            <w:vertAlign w:val="superscript"/>
          </w:rPr>
          <w:t>48</w:t>
        </w:r>
        <w:r w:rsidR="00FA01AD">
          <w:fldChar w:fldCharType="end"/>
        </w:r>
      </w:hyperlink>
      <w:r>
        <w:t xml:space="preserve"> In the anchor cohorts and GERA, we determined that all individuals in the final analyses were of European ancestry.</w:t>
      </w:r>
      <w:r w:rsidR="00252D3E">
        <w:t xml:space="preserve"> </w:t>
      </w:r>
      <w:r>
        <w:t>European ancestry was confirmed in the other expanded cohorts by the collaborating research teams</w:t>
      </w:r>
      <w:r w:rsidR="0078251D">
        <w:t xml:space="preserve"> using similar procedures</w:t>
      </w:r>
      <w:r>
        <w:t xml:space="preserve">. </w:t>
      </w:r>
    </w:p>
    <w:p w14:paraId="7C410AF9" w14:textId="28FCB583" w:rsidR="00284E4C" w:rsidRDefault="00284E4C" w:rsidP="00284E4C">
      <w:r w:rsidRPr="004D6AD9">
        <w:rPr>
          <w:szCs w:val="22"/>
          <w:lang w:val="en-GB"/>
        </w:rPr>
        <w:lastRenderedPageBreak/>
        <w:t xml:space="preserve">In each </w:t>
      </w:r>
      <w:r>
        <w:rPr>
          <w:szCs w:val="22"/>
          <w:lang w:val="en-GB"/>
        </w:rPr>
        <w:t>cohort</w:t>
      </w:r>
      <w:r w:rsidRPr="004D6AD9">
        <w:rPr>
          <w:szCs w:val="22"/>
          <w:lang w:val="en-GB"/>
        </w:rPr>
        <w:t xml:space="preserve">, </w:t>
      </w:r>
      <w:r>
        <w:rPr>
          <w:szCs w:val="22"/>
          <w:lang w:val="en-GB"/>
        </w:rPr>
        <w:t>logistic regression association tests were</w:t>
      </w:r>
      <w:r w:rsidRPr="004D6AD9">
        <w:rPr>
          <w:szCs w:val="22"/>
          <w:lang w:val="en-GB"/>
        </w:rPr>
        <w:t xml:space="preserve"> conducted </w:t>
      </w:r>
      <w:r>
        <w:rPr>
          <w:szCs w:val="22"/>
          <w:lang w:val="en-GB"/>
        </w:rPr>
        <w:t>for</w:t>
      </w:r>
      <w:r w:rsidRPr="004D6AD9">
        <w:rPr>
          <w:szCs w:val="22"/>
          <w:lang w:val="en-GB"/>
        </w:rPr>
        <w:t xml:space="preserve"> imputed marker dosages </w:t>
      </w:r>
      <w:r>
        <w:rPr>
          <w:szCs w:val="22"/>
          <w:lang w:val="en-GB"/>
        </w:rPr>
        <w:t xml:space="preserve">with principal components covariates </w:t>
      </w:r>
      <w:r w:rsidRPr="004D6AD9">
        <w:rPr>
          <w:szCs w:val="22"/>
          <w:lang w:val="en-GB"/>
        </w:rPr>
        <w:t xml:space="preserve">to control for population stratification. </w:t>
      </w:r>
      <w:r>
        <w:t xml:space="preserve">We tested 20 principal components for association with MDD and included five principal components covariates for the anchor cohorts and GERA; all other cohorts adopted similar strategies. There was no evidence of stratification artifacts or uncontrolled test statistic inflation in the results from each anchor and extended cohort (e.g., </w:t>
      </w:r>
      <w:r w:rsidRPr="00EB72B9">
        <w:rPr>
          <w:rFonts w:ascii="Symbol" w:hAnsi="Symbol"/>
        </w:rPr>
        <w:t></w:t>
      </w:r>
      <w:r w:rsidRPr="00EB72B9">
        <w:rPr>
          <w:vertAlign w:val="subscript"/>
        </w:rPr>
        <w:t>GC</w:t>
      </w:r>
      <w:r w:rsidR="006F0D2D">
        <w:t xml:space="preserve"> was </w:t>
      </w:r>
      <w:r>
        <w:t>0.995–1.043 in the anchor cohorts)</w:t>
      </w:r>
      <w:r>
        <w:rPr>
          <w:szCs w:val="22"/>
          <w:lang w:val="en-GB"/>
        </w:rPr>
        <w:t xml:space="preserve">. </w:t>
      </w:r>
      <w:r w:rsidRPr="004D6AD9">
        <w:rPr>
          <w:szCs w:val="22"/>
          <w:lang w:val="en-GB"/>
        </w:rPr>
        <w:t xml:space="preserve">The results were combined </w:t>
      </w:r>
      <w:r>
        <w:rPr>
          <w:szCs w:val="22"/>
          <w:lang w:val="en-GB"/>
        </w:rPr>
        <w:t xml:space="preserve">across samples </w:t>
      </w:r>
      <w:r w:rsidRPr="004D6AD9">
        <w:rPr>
          <w:szCs w:val="22"/>
          <w:lang w:val="en-GB"/>
        </w:rPr>
        <w:t>using an inverse-weighted fixed effects model.</w:t>
      </w:r>
      <w:hyperlink w:anchor="_ENREF_49" w:tooltip="Begum, 2012 #30" w:history="1">
        <w:r w:rsidR="00FA01AD">
          <w:rPr>
            <w:szCs w:val="22"/>
            <w:lang w:val="en-GB"/>
          </w:rPr>
          <w:fldChar w:fldCharType="begin"/>
        </w:r>
        <w:r w:rsidR="00FA01AD">
          <w:rPr>
            <w:szCs w:val="22"/>
            <w:lang w:val="en-GB"/>
          </w:rPr>
          <w:instrText xml:space="preserve"> ADDIN EN.CITE &lt;EndNote&gt;&lt;Cite&gt;&lt;Author&gt;Begum&lt;/Author&gt;&lt;Year&gt;2012&lt;/Year&gt;&lt;RecNum&gt;30&lt;/RecNum&gt;&lt;DisplayText&gt;&lt;style face="superscript"&gt;49&lt;/style&gt;&lt;/DisplayText&gt;&lt;record&gt;&lt;rec-number&gt;30&lt;/rec-number&gt;&lt;foreign-keys&gt;&lt;key app="EN" db-id="fxpvs2r0o9v5avezdt2xpts7f5ts0zv0tfew" timestamp="1460617121"&gt;30&lt;/key&gt;&lt;/foreign-keys&gt;&lt;ref-type name="Journal Article"&gt;17&lt;/ref-type&gt;&lt;contributors&gt;&lt;authors&gt;&lt;author&gt;Begum, F.&lt;/author&gt;&lt;author&gt;Ghosh, D.&lt;/author&gt;&lt;author&gt;Tseng, G. C.&lt;/author&gt;&lt;author&gt;Feingold, E.&lt;/author&gt;&lt;/authors&gt;&lt;/contributors&gt;&lt;auth-address&gt;Department of Biostatistics, University of Pittsburgh, Pittsburgh, PA 15261, USA.&lt;/auth-address&gt;&lt;titles&gt;&lt;title&gt;Comprehensive literature review and statistical considerations for GWAS meta-analysis&lt;/title&gt;&lt;secondary-title&gt;Nucleic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research&lt;/abbr-1&gt;&lt;/alt-periodical&gt;&lt;pages&gt;3777-84&lt;/pages&gt;&lt;volume&gt;40&lt;/volume&gt;&lt;number&gt;9&lt;/number&gt;&lt;keywords&gt;&lt;keyword&gt;Data Interpretation, Statistical&lt;/keyword&gt;&lt;keyword&gt;Databases, Nucleic Acid&lt;/keyword&gt;&lt;keyword&gt;*Genome-Wide Association Study&lt;/keyword&gt;&lt;keyword&gt;*Meta-Analysis as Topic&lt;/keyword&gt;&lt;keyword&gt;Software&lt;/keyword&gt;&lt;/keywords&gt;&lt;dates&gt;&lt;year&gt;2012&lt;/year&gt;&lt;pub-dates&gt;&lt;date&gt;May&lt;/date&gt;&lt;/pub-dates&gt;&lt;/dates&gt;&lt;isbn&gt;1362-4962 (Electronic)&amp;#xD;0305-1048 (Linking)&lt;/isbn&gt;&lt;accession-num&gt;22241776&lt;/accession-num&gt;&lt;urls&gt;&lt;related-urls&gt;&lt;url&gt;http://www.ncbi.nlm.nih.gov/pubmed/22241776&lt;/url&gt;&lt;/related-urls&gt;&lt;/urls&gt;&lt;custom2&gt;3351172&lt;/custom2&gt;&lt;electronic-resource-num&gt;10.1093/nar/gkr1255&lt;/electronic-resource-num&gt;&lt;/record&gt;&lt;/Cite&gt;&lt;/EndNote&gt;</w:instrText>
        </w:r>
        <w:r w:rsidR="00FA01AD">
          <w:rPr>
            <w:szCs w:val="22"/>
            <w:lang w:val="en-GB"/>
          </w:rPr>
          <w:fldChar w:fldCharType="separate"/>
        </w:r>
        <w:r w:rsidR="00FA01AD" w:rsidRPr="00FA01AD">
          <w:rPr>
            <w:noProof/>
            <w:szCs w:val="22"/>
            <w:vertAlign w:val="superscript"/>
            <w:lang w:val="en-GB"/>
          </w:rPr>
          <w:t>49</w:t>
        </w:r>
        <w:r w:rsidR="00FA01AD">
          <w:rPr>
            <w:szCs w:val="22"/>
            <w:lang w:val="en-GB"/>
          </w:rPr>
          <w:fldChar w:fldCharType="end"/>
        </w:r>
      </w:hyperlink>
      <w:r w:rsidRPr="004D6AD9">
        <w:rPr>
          <w:szCs w:val="22"/>
          <w:lang w:val="en-GB"/>
        </w:rPr>
        <w:t xml:space="preserve"> </w:t>
      </w:r>
      <w:r>
        <w:rPr>
          <w:szCs w:val="22"/>
          <w:lang w:val="en-GB"/>
        </w:rPr>
        <w:t xml:space="preserve">All genomic </w:t>
      </w:r>
      <w:r>
        <w:t xml:space="preserve">coordinates are given in NCBI Build 37/UCSC hg19. </w:t>
      </w:r>
    </w:p>
    <w:p w14:paraId="664EE758" w14:textId="339F70F6" w:rsidR="00284E4C" w:rsidRDefault="00AE5AF5" w:rsidP="00284E4C">
      <w:r>
        <w:rPr>
          <w:u w:val="single"/>
        </w:rPr>
        <w:t>Replication</w:t>
      </w:r>
      <w:r w:rsidR="00174821">
        <w:rPr>
          <w:u w:val="single"/>
        </w:rPr>
        <w:t xml:space="preserve"> and significance</w:t>
      </w:r>
      <w:r>
        <w:rPr>
          <w:u w:val="single"/>
        </w:rPr>
        <w:t>.</w:t>
      </w:r>
      <w:r>
        <w:t xml:space="preserve"> </w:t>
      </w:r>
      <w:r w:rsidR="00284E4C">
        <w:t xml:space="preserve">GWA standards circa 2008 included the need for replication of top findings in independent samples. </w:t>
      </w:r>
      <w:hyperlink w:anchor="_ENREF_50" w:tooltip="Ioannidis, 2009 #54" w:history="1">
        <w:r w:rsidR="00FA01AD">
          <w:fldChar w:fldCharType="begin"/>
        </w:r>
        <w:r w:rsidR="00FA01AD">
          <w:instrText xml:space="preserve"> ADDIN EN.CITE &lt;EndNote&gt;&lt;Cite&gt;&lt;Author&gt;Ioannidis&lt;/Author&gt;&lt;Year&gt;2009&lt;/Year&gt;&lt;RecNum&gt;54&lt;/RecNum&gt;&lt;DisplayText&gt;&lt;style face="superscript"&gt;50&lt;/style&gt;&lt;/DisplayText&gt;&lt;record&gt;&lt;rec-number&gt;54&lt;/rec-number&gt;&lt;foreign-keys&gt;&lt;key app="EN" db-id="fxpvs2r0o9v5avezdt2xpts7f5ts0zv0tfew" timestamp="1461395765"&gt;54&lt;/key&gt;&lt;/foreign-keys&gt;&lt;ref-type name="Journal Article"&gt;17&lt;/ref-type&gt;&lt;contributors&gt;&lt;authors&gt;&lt;author&gt;Ioannidis, J. P.&lt;/author&gt;&lt;author&gt;Thomas, G.&lt;/author&gt;&lt;author&gt;Daly, M. J.&lt;/author&gt;&lt;/authors&gt;&lt;/contributors&gt;&lt;auth-address&gt;Department of Hygiene and Epidemiology, University of Ioannina School of Medicine and Biomedical Research Institute, Foundation for Research and Technology - Hellas, Ioannina 45110, Greece. jioannid@cc.uoi.gr&lt;/auth-address&gt;&lt;titles&gt;&lt;title&gt;Validating, augmenting and refining genome-wide association signals&lt;/title&gt;&lt;secondary-title&gt;Nat Rev Genet&lt;/secondary-title&gt;&lt;/titles&gt;&lt;periodical&gt;&lt;full-title&gt;Nat Rev Genet&lt;/full-title&gt;&lt;/periodical&gt;&lt;pages&gt;318-29&lt;/pages&gt;&lt;volume&gt;10&lt;/volume&gt;&lt;number&gt;5&lt;/number&gt;&lt;keywords&gt;&lt;keyword&gt;Animals&lt;/keyword&gt;&lt;keyword&gt;Genetic Heterogeneity&lt;/keyword&gt;&lt;keyword&gt;Genome&lt;/keyword&gt;&lt;keyword&gt;Genome-Wide Association Study/*methods&lt;/keyword&gt;&lt;keyword&gt;Humans&lt;/keyword&gt;&lt;keyword&gt;Linkage (Genetics)&lt;/keyword&gt;&lt;keyword&gt;Phenotype&lt;/keyword&gt;&lt;keyword&gt;Reproducibility of Results&lt;/keyword&gt;&lt;/keywords&gt;&lt;dates&gt;&lt;year&gt;2009&lt;/year&gt;&lt;pub-dates&gt;&lt;date&gt;May&lt;/date&gt;&lt;/pub-dates&gt;&lt;/dates&gt;&lt;accession-num&gt;19373277&lt;/accession-num&gt;&lt;urls&gt;&lt;related-urls&gt;&lt;url&gt;http://www.ncbi.nlm.nih.gov/entrez/query.fcgi?cmd=Retrieve&amp;amp;db=PubMed&amp;amp;dopt=Citation&amp;amp;list_uids=19373277&lt;/url&gt;&lt;/related-urls&gt;&lt;/urls&gt;&lt;/record&gt;&lt;/Cite&gt;&lt;/EndNote&gt;</w:instrText>
        </w:r>
        <w:r w:rsidR="00FA01AD">
          <w:fldChar w:fldCharType="separate"/>
        </w:r>
        <w:r w:rsidR="00FA01AD" w:rsidRPr="00FA01AD">
          <w:rPr>
            <w:noProof/>
            <w:vertAlign w:val="superscript"/>
          </w:rPr>
          <w:t>50</w:t>
        </w:r>
        <w:r w:rsidR="00FA01AD">
          <w:fldChar w:fldCharType="end"/>
        </w:r>
      </w:hyperlink>
      <w:r w:rsidR="00284E4C">
        <w:t xml:space="preserve"> The major intent of the requirement was to ensure that the results were robust to genotyping artifacts or technical errors. Since then, there have been several changes. First, other methods can be used to evaluate the consistency of findings across samples (e.g., test of heterogeneity and leave-one-</w:t>
      </w:r>
      <w:r w:rsidR="00284E4C" w:rsidRPr="00696934">
        <w:t>out analyses of polygenic risk</w:t>
      </w:r>
      <w:r w:rsidR="00284E4C">
        <w:t xml:space="preserve">). </w:t>
      </w:r>
      <w:hyperlink w:anchor="_ENREF_24" w:tooltip="Schizophrenia Working Group of the Psychiatric Genomics Consortium, 2014 #22" w:history="1">
        <w:r w:rsidR="00FA01AD">
          <w:fldChar w:fldCharType="begin"/>
        </w:r>
        <w:r w:rsidR="00FA01AD">
          <w:instrText xml:space="preserve"> ADDIN EN.CITE &lt;EndNote&gt;&lt;Cite&gt;&lt;Author&gt;Schizophrenia Working Group of the Psychiatric Genomics Consortium&lt;/Author&gt;&lt;Year&gt;2014&lt;/Year&gt;&lt;RecNum&gt;22&lt;/RecNum&gt;&lt;DisplayText&gt;&lt;style face="superscript"&gt;24&lt;/style&gt;&lt;/DisplayText&gt;&lt;record&gt;&lt;rec-number&gt;22&lt;/rec-number&gt;&lt;foreign-keys&gt;&lt;key app="EN" db-id="fxpvs2r0o9v5avezdt2xpts7f5ts0zv0tfew" timestamp="1460617121"&gt;22&lt;/key&gt;&lt;/foreign-keys&gt;&lt;ref-type name="Journal Article"&gt;17&lt;/ref-type&gt;&lt;contributors&gt;&lt;authors&gt;&lt;author&gt;Schizophrenia Working Group of the Psychiatric Genomics Consortium,&lt;/author&gt;&lt;/authors&gt;&lt;/contributors&gt;&lt;titles&gt;&lt;title&gt;Biological insights from 108 schizophrenia-associated genetic loci&lt;/title&gt;&lt;secondary-title&gt;Nature&lt;/secondary-title&gt;&lt;/titles&gt;&lt;periodical&gt;&lt;full-title&gt;Nature&lt;/full-title&gt;&lt;/periodical&gt;&lt;pages&gt;421-7&lt;/pages&gt;&lt;volume&gt;511&lt;/volume&gt;&lt;keywords&gt;&lt;keyword&gt;BBB MYBEST&lt;/keyword&gt;&lt;/keywords&gt;&lt;dates&gt;&lt;year&gt;2014&lt;/year&gt;&lt;/dates&gt;&lt;accession-num&gt;25056061&lt;/accession-num&gt;&lt;label&gt;pgc.class1&lt;/label&gt;&lt;urls&gt;&lt;/urls&gt;&lt;custom2&gt;PMC4112379&lt;/custom2&gt;&lt;/record&gt;&lt;/Cite&gt;&lt;/EndNote&gt;</w:instrText>
        </w:r>
        <w:r w:rsidR="00FA01AD">
          <w:fldChar w:fldCharType="separate"/>
        </w:r>
        <w:r w:rsidR="00FA01AD" w:rsidRPr="00B26EDE">
          <w:rPr>
            <w:noProof/>
            <w:vertAlign w:val="superscript"/>
          </w:rPr>
          <w:t>24</w:t>
        </w:r>
        <w:r w:rsidR="00FA01AD">
          <w:fldChar w:fldCharType="end"/>
        </w:r>
      </w:hyperlink>
      <w:r w:rsidR="00284E4C">
        <w:t xml:space="preserve"> that s</w:t>
      </w:r>
      <w:r w:rsidR="00284E4C" w:rsidRPr="00696934">
        <w:t>erve the role that previously was the main point of replication - insurance that the</w:t>
      </w:r>
      <w:r w:rsidR="00284E4C">
        <w:t xml:space="preserve"> results did not arise from </w:t>
      </w:r>
      <w:r w:rsidR="00284E4C" w:rsidRPr="00696934">
        <w:t>genotyping artifact, technical error in analysis</w:t>
      </w:r>
      <w:r w:rsidR="00284E4C">
        <w:t xml:space="preserve">, etc. Second, it is now widely accepted that joint analysis of all available samples is more powerful than two stage designs (e.g., discovery and replication subsets. </w:t>
      </w:r>
      <w:hyperlink w:anchor="_ENREF_51" w:tooltip="Skol, 2006 #56" w:history="1">
        <w:r w:rsidR="00FA01AD">
          <w:fldChar w:fldCharType="begin"/>
        </w:r>
        <w:r w:rsidR="00FA01AD">
          <w:instrText xml:space="preserve"> ADDIN EN.CITE &lt;EndNote&gt;&lt;Cite&gt;&lt;Author&gt;Skol&lt;/Author&gt;&lt;Year&gt;2006&lt;/Year&gt;&lt;RecNum&gt;56&lt;/RecNum&gt;&lt;DisplayText&gt;&lt;style face="superscript"&gt;51&lt;/style&gt;&lt;/DisplayText&gt;&lt;record&gt;&lt;rec-number&gt;56&lt;/rec-number&gt;&lt;foreign-keys&gt;&lt;key app="EN" db-id="fxpvs2r0o9v5avezdt2xpts7f5ts0zv0tfew" timestamp="1461396476"&gt;56&lt;/key&gt;&lt;/foreign-keys&gt;&lt;ref-type name="Journal Article"&gt;17&lt;/ref-type&gt;&lt;contributors&gt;&lt;authors&gt;&lt;author&gt;Skol, A. D.&lt;/author&gt;&lt;author&gt;Scott, L. J.&lt;/author&gt;&lt;author&gt;Abecasis, G. R.&lt;/author&gt;&lt;author&gt;Boehnke, M.&lt;/author&gt;&lt;/authors&gt;&lt;/contributors&gt;&lt;auth-address&gt;Department of Biostatistics and Center for Statistical Genetics, University of Michigan, 1420 Washington Heights, Ann Arbor, Michigan 48109-2029, USA.&lt;/auth-address&gt;&lt;titles&gt;&lt;title&gt;Joint analysis is more efficient than replication-based analysis for two-stage genome-wide association studies&lt;/title&gt;&lt;secondary-title&gt;Nat Genet&lt;/secondary-title&gt;&lt;/titles&gt;&lt;periodical&gt;&lt;full-title&gt;Nat Genet&lt;/full-title&gt;&lt;/periodical&gt;&lt;pages&gt;209-13&lt;/pages&gt;&lt;volume&gt;38&lt;/volume&gt;&lt;dates&gt;&lt;year&gt;2006&lt;/year&gt;&lt;pub-dates&gt;&lt;date&gt;Jan 15&lt;/date&gt;&lt;/pub-dates&gt;&lt;/dates&gt;&lt;accession-num&gt;16415888&lt;/accession-num&gt;&lt;urls&gt;&lt;related-urls&gt;&lt;url&gt;http://www.ncbi.nlm.nih.gov/entrez/query.fcgi?cmd=Retrieve&amp;amp;db=PubMed&amp;amp;dopt=Citation&amp;amp;list_uids=16415888&lt;/url&gt;&lt;/related-urls&gt;&lt;/urls&gt;&lt;/record&gt;&lt;/Cite&gt;&lt;/EndNote&gt;</w:instrText>
        </w:r>
        <w:r w:rsidR="00FA01AD">
          <w:fldChar w:fldCharType="separate"/>
        </w:r>
        <w:r w:rsidR="00FA01AD" w:rsidRPr="00FA01AD">
          <w:rPr>
            <w:noProof/>
            <w:vertAlign w:val="superscript"/>
          </w:rPr>
          <w:t>51</w:t>
        </w:r>
        <w:r w:rsidR="00FA01AD">
          <w:fldChar w:fldCharType="end"/>
        </w:r>
      </w:hyperlink>
      <w:r w:rsidR="00284E4C">
        <w:t xml:space="preserve"> Third, we now know that the effect sizes underlying most complex traits are small and require historically large sample sizes for confident identification. </w:t>
      </w:r>
      <w:r w:rsidR="00284E4C">
        <w:fldChar w:fldCharType="begin">
          <w:fldData xml:space="preserve">PEVuZE5vdGU+PENpdGU+PEF1dGhvcj5MYW5kZXI8L0F1dGhvcj48WWVhcj4yMDExPC9ZZWFyPjxS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=
</w:fldData>
        </w:fldChar>
      </w:r>
      <w:r w:rsidR="00FA01AD">
        <w:instrText xml:space="preserve"> ADDIN EN.CITE </w:instrText>
      </w:r>
      <w:r w:rsidR="00FA01AD">
        <w:fldChar w:fldCharType="begin">
          <w:fldData xml:space="preserve">PEVuZE5vdGU+PENpdGU+PEF1dGhvcj5MYW5kZXI8L0F1dGhvcj48WWVhcj4yMDExPC9ZZWFyPjxS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=
</w:fldData>
        </w:fldChar>
      </w:r>
      <w:r w:rsidR="00FA01AD">
        <w:instrText xml:space="preserve"> ADDIN EN.CITE.DATA </w:instrText>
      </w:r>
      <w:r w:rsidR="00FA01AD">
        <w:fldChar w:fldCharType="end"/>
      </w:r>
      <w:r w:rsidR="00284E4C">
        <w:fldChar w:fldCharType="separate"/>
      </w:r>
      <w:hyperlink w:anchor="_ENREF_23" w:tooltip="Visscher, 2012 #21" w:history="1">
        <w:r w:rsidR="00FA01AD" w:rsidRPr="00FA01AD">
          <w:rPr>
            <w:noProof/>
            <w:vertAlign w:val="superscript"/>
          </w:rPr>
          <w:t>23</w:t>
        </w:r>
      </w:hyperlink>
      <w:r w:rsidR="00FA01AD" w:rsidRPr="00FA01AD">
        <w:rPr>
          <w:noProof/>
          <w:vertAlign w:val="superscript"/>
        </w:rPr>
        <w:t>,</w:t>
      </w:r>
      <w:hyperlink w:anchor="_ENREF_52" w:tooltip="Lander, 2011 #57" w:history="1">
        <w:r w:rsidR="00FA01AD" w:rsidRPr="00FA01AD">
          <w:rPr>
            <w:noProof/>
            <w:vertAlign w:val="superscript"/>
          </w:rPr>
          <w:t>52</w:t>
        </w:r>
      </w:hyperlink>
      <w:r w:rsidR="00284E4C">
        <w:fldChar w:fldCharType="end"/>
      </w:r>
      <w:r w:rsidR="00284E4C">
        <w:t xml:space="preserve"> Finally, in practice, we point to recent GWA meta-analyses in top tier journals that did not have prominent replication samples. </w:t>
      </w:r>
      <w:r w:rsidR="00284E4C">
        <w:fldChar w:fldCharType="begin">
          <w:fldData xml:space="preserve">NSBIYW5ub3ZlciwgR2VybWFueS4mI3hEOzFdIERlcGFydG1lbnQgb2YgRXBpZGVtaW9sb2d5IGFu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</w:fldData>
        </w:fldChar>
      </w:r>
      <w:r w:rsidR="00FA01AD">
        <w:instrText xml:space="preserve"> ADDIN EN.CITE </w:instrText>
      </w:r>
      <w:r w:rsidR="00FA01AD">
        <w:fldChar w:fldCharType="begin">
          <w:fldData xml:space="preserve">PEVuZE5vdGU+PENpdGU+PEF1dGhvcj5Pa2JheTwvQXV0aG9yPjxZZWFyPjIwMTY8L1llYXI+PFJl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==
</w:fldData>
        </w:fldChar>
      </w:r>
      <w:r w:rsidR="00FA01AD">
        <w:instrText xml:space="preserve"> ADDIN EN.CITE.DATA </w:instrText>
      </w:r>
      <w:r w:rsidR="00FA01AD">
        <w:fldChar w:fldCharType="end"/>
      </w:r>
      <w:r w:rsidR="00FA01AD">
        <w:fldChar w:fldCharType="begin">
          <w:fldData xml:space="preserve">IEV5ZSBIb3NwaXRhbCwgUmF3YWxwaW5kaSwgUGFraXN0YW4uJiN4RDtEZXBhcnRtZW50IG9mIE9w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==
</w:fldData>
        </w:fldChar>
      </w:r>
      <w:r w:rsidR="00FA01AD">
        <w:instrText xml:space="preserve"> ADDIN EN.CITE.DATA </w:instrText>
      </w:r>
      <w:r w:rsidR="00FA01AD">
        <w:fldChar w:fldCharType="end"/>
      </w:r>
      <w:r w:rsidR="00FA01AD">
        <w:fldChar w:fldCharType="begin">
          <w:fldData xml:space="preserve">IFNjaWVuY2VzLCBGcmVkIEh1dGNoaW5zb24gQ2FuY2VyIFJlc2VhcmNoIENlbnRlciwgU2VhdHRs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==
</w:fldData>
        </w:fldChar>
      </w:r>
      <w:r w:rsidR="00FA01AD">
        <w:instrText xml:space="preserve"> ADDIN EN.CITE.DATA </w:instrText>
      </w:r>
      <w:r w:rsidR="00FA01AD">
        <w:fldChar w:fldCharType="end"/>
      </w:r>
      <w:r w:rsidR="00FA01AD">
        <w:fldChar w:fldCharType="begin">
          <w:fldData xml:space="preserve">NSBIYW5ub3ZlciwgR2VybWFueS4mI3hEOzFdIERlcGFydG1lbnQgb2YgRXBpZGVtaW9sb2d5IGFu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</w:fldData>
        </w:fldChar>
      </w:r>
      <w:r w:rsidR="00FA01AD">
        <w:instrText xml:space="preserve"> ADDIN EN.CITE.DATA </w:instrText>
      </w:r>
      <w:r w:rsidR="00FA01AD">
        <w:fldChar w:fldCharType="end"/>
      </w:r>
      <w:r w:rsidR="00284E4C">
        <w:fldChar w:fldCharType="separate"/>
      </w:r>
      <w:hyperlink w:anchor="_ENREF_21" w:tooltip="Okbay, 2016 #58" w:history="1">
        <w:r w:rsidR="00FA01AD" w:rsidRPr="00FA01AD">
          <w:rPr>
            <w:noProof/>
            <w:vertAlign w:val="superscript"/>
          </w:rPr>
          <w:t>21</w:t>
        </w:r>
      </w:hyperlink>
      <w:r w:rsidR="00FA01AD" w:rsidRPr="00FA01AD">
        <w:rPr>
          <w:noProof/>
          <w:vertAlign w:val="superscript"/>
        </w:rPr>
        <w:t>,</w:t>
      </w:r>
      <w:hyperlink w:anchor="_ENREF_53" w:tooltip="Day, 2016 #59" w:history="1">
        <w:r w:rsidR="00FA01AD" w:rsidRPr="00FA01AD">
          <w:rPr>
            <w:noProof/>
            <w:vertAlign w:val="superscript"/>
          </w:rPr>
          <w:t>53-55</w:t>
        </w:r>
      </w:hyperlink>
      <w:r w:rsidR="00284E4C">
        <w:fldChar w:fldCharType="end"/>
      </w:r>
      <w:r w:rsidR="00284E4C">
        <w:t xml:space="preserve"> </w:t>
      </w:r>
      <w:r w:rsidR="001840C2">
        <w:t xml:space="preserve">The genome-wide significance threshold was </w:t>
      </w:r>
      <w:r w:rsidR="001840C2">
        <w:rPr>
          <w:i/>
        </w:rPr>
        <w:t>P</w:t>
      </w:r>
      <w:r w:rsidR="001840C2">
        <w:t>&lt;5x10</w:t>
      </w:r>
      <w:r w:rsidR="001840C2" w:rsidRPr="005238F6">
        <w:rPr>
          <w:vertAlign w:val="superscript"/>
        </w:rPr>
        <w:t>-8</w:t>
      </w:r>
      <w:r w:rsidR="001840C2">
        <w:t xml:space="preserve"> (reference </w:t>
      </w:r>
      <w:hyperlink w:anchor="_ENREF_56" w:tooltip="Pe'er, 2008 #55" w:history="1">
        <w:r w:rsidR="00FA01AD">
          <w:fldChar w:fldCharType="begin"/>
        </w:r>
        <w:r w:rsidR="00FA01AD">
          <w:instrText xml:space="preserve"> ADDIN EN.CITE &lt;EndNote&gt;&lt;Cite&gt;&lt;Author&gt;Pe&amp;apos;er&lt;/Author&gt;&lt;Year&gt;2008&lt;/Year&gt;&lt;RecNum&gt;55&lt;/RecNum&gt;&lt;DisplayText&gt;&lt;style face="superscript"&gt;56&lt;/style&gt;&lt;/DisplayText&gt;&lt;record&gt;&lt;rec-number&gt;55&lt;/rec-number&gt;&lt;foreign-keys&gt;&lt;key app="EN" db-id="fxpvs2r0o9v5avezdt2xpts7f5ts0zv0tfew" timestamp="1461396280"&gt;55&lt;/key&gt;&lt;/foreign-keys&gt;&lt;ref-type name="Journal Article"&gt;17&lt;/ref-type&gt;&lt;contributors&gt;&lt;authors&gt;&lt;author&gt;Pe&amp;apos;er, I.&lt;/author&gt;&lt;author&gt;Yelensky, R.&lt;/author&gt;&lt;author&gt;Altshuler, D.&lt;/author&gt;&lt;author&gt;Daly, M. J.&lt;/author&gt;&lt;/authors&gt;&lt;/contributors&gt;&lt;auth-address&gt;Department of Computer Science, Columbia University, New York.&lt;/auth-address&gt;&lt;titles&gt;&lt;title&gt;Estimation of the multiple testing burden for genomewide association studies of nearly all common variants&lt;/title&gt;&lt;secondary-title&gt;Genet Epidemiol&lt;/secondary-title&gt;&lt;/titles&gt;&lt;periodical&gt;&lt;full-title&gt;Genet Epidemiol&lt;/full-title&gt;&lt;/periodical&gt;&lt;pages&gt;381-385&lt;/pages&gt;&lt;volume&gt;32&lt;/volume&gt;&lt;number&gt;4&lt;/number&gt;&lt;dates&gt;&lt;year&gt;2008&lt;/year&gt;&lt;pub-dates&gt;&lt;date&gt;Mar 17&lt;/date&gt;&lt;/pub-dates&gt;&lt;/dates&gt;&lt;accession-num&gt;18348202&lt;/accession-num&gt;&lt;urls&gt;&lt;related-urls&gt;&lt;url&gt;http://www.ncbi.nlm.nih.gov/entrez/query.fcgi?cmd=Retrieve&amp;amp;db=PubMed&amp;amp;dopt=Citation&amp;amp;list_uids=18348202&lt;/url&gt;&lt;/related-urls&gt;&lt;/urls&gt;&lt;/record&gt;&lt;/Cite&gt;&lt;/EndNote&gt;</w:instrText>
        </w:r>
        <w:r w:rsidR="00FA01AD">
          <w:fldChar w:fldCharType="separate"/>
        </w:r>
        <w:r w:rsidR="00FA01AD" w:rsidRPr="00FA01AD">
          <w:rPr>
            <w:noProof/>
            <w:vertAlign w:val="superscript"/>
          </w:rPr>
          <w:t>56</w:t>
        </w:r>
        <w:r w:rsidR="00FA01AD">
          <w:fldChar w:fldCharType="end"/>
        </w:r>
      </w:hyperlink>
      <w:r w:rsidR="001840C2">
        <w:t xml:space="preserve">). </w:t>
      </w:r>
    </w:p>
    <w:p w14:paraId="230F00BA" w14:textId="25BF99D5" w:rsidR="002F3F92" w:rsidRDefault="006146D7" w:rsidP="001015DD">
      <w:r w:rsidRPr="00174821">
        <w:rPr>
          <w:u w:val="single"/>
        </w:rPr>
        <w:t>L</w:t>
      </w:r>
      <w:r w:rsidR="002F3F92" w:rsidRPr="00174821">
        <w:rPr>
          <w:u w:val="single"/>
        </w:rPr>
        <w:t>inkage disequilibrium score regression (LDSC)</w:t>
      </w:r>
      <w:r>
        <w:t xml:space="preserve"> </w:t>
      </w:r>
      <w:r w:rsidR="002F3F92" w:rsidRPr="00FE2974">
        <w:fldChar w:fldCharType="begin">
          <w:fldData xml:space="preserve">PEVuZE5vdGU+PENpdGU+PEF1dGhvcj5CdWxpay1TdWxsaXZhbjwvQXV0aG9yPjxZZWFyPjIwMTU8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</w:fldData>
        </w:fldChar>
      </w:r>
      <w:r w:rsidR="00FA01AD">
        <w:instrText xml:space="preserve"> ADDIN EN.CITE </w:instrText>
      </w:r>
      <w:r w:rsidR="00FA01AD">
        <w:fldChar w:fldCharType="begin">
          <w:fldData xml:space="preserve">PEVuZE5vdGU+PENpdGU+PEF1dGhvcj5CdWxpay1TdWxsaXZhbjwvQXV0aG9yPjxZZWFyPjIwMTU8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</w:fldData>
        </w:fldChar>
      </w:r>
      <w:r w:rsidR="00FA01AD">
        <w:instrText xml:space="preserve"> ADDIN EN.CITE.DATA </w:instrText>
      </w:r>
      <w:r w:rsidR="00FA01AD">
        <w:fldChar w:fldCharType="end"/>
      </w:r>
      <w:r w:rsidR="002F3F92" w:rsidRPr="00FE2974">
        <w:fldChar w:fldCharType="separate"/>
      </w:r>
      <w:hyperlink w:anchor="_ENREF_17" w:tooltip="Bulik-Sullivan, 2015 #26" w:history="1">
        <w:r w:rsidR="00FA01AD" w:rsidRPr="00FA01AD">
          <w:rPr>
            <w:noProof/>
            <w:vertAlign w:val="superscript"/>
          </w:rPr>
          <w:t>17</w:t>
        </w:r>
      </w:hyperlink>
      <w:r w:rsidR="00FA01AD" w:rsidRPr="00FA01AD">
        <w:rPr>
          <w:noProof/>
          <w:vertAlign w:val="superscript"/>
        </w:rPr>
        <w:t>,</w:t>
      </w:r>
      <w:hyperlink w:anchor="_ENREF_43" w:tooltip="Bulik-Sullivan, 2015 #28" w:history="1">
        <w:r w:rsidR="00FA01AD" w:rsidRPr="00FA01AD">
          <w:rPr>
            <w:noProof/>
            <w:vertAlign w:val="superscript"/>
          </w:rPr>
          <w:t>43</w:t>
        </w:r>
      </w:hyperlink>
      <w:r w:rsidR="002F3F92" w:rsidRPr="00FE2974">
        <w:fldChar w:fldCharType="end"/>
      </w:r>
      <w:r w:rsidR="002F3F92" w:rsidRPr="00FE2974">
        <w:t xml:space="preserve"> was used </w:t>
      </w:r>
      <w:r w:rsidR="00886609">
        <w:t xml:space="preserve">to </w:t>
      </w:r>
      <w:r w:rsidR="002F3F92" w:rsidRPr="00FE2974">
        <w:t xml:space="preserve">estimate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002F3F92" w:rsidRPr="00FE2974">
        <w:t xml:space="preserve"> from </w:t>
      </w:r>
      <w:r>
        <w:t>GWA summary statistics</w:t>
      </w:r>
      <w:r w:rsidR="002F3F92" w:rsidRPr="00FE2974">
        <w:t xml:space="preserve">. Estimates of </w:t>
      </w:r>
      <m:oMath>
        <m:sSubSup>
          <m:sSubSupPr>
            <m:ctrlPr>
              <w:rPr>
                <w:rFonts w:ascii="Cambria Math" w:hAnsi="Cambria Math"/>
                <w:i/>
              </w:rPr>
            </m:ctrlPr>
          </m:sSubSupPr>
          <m:e>
            <m:r>
              <w:rPr>
                <w:rFonts w:ascii="Cambria Math" w:hAnsi="Cambria Math"/>
              </w:rPr>
              <m:t>h</m:t>
            </m:r>
          </m:e>
          <m:sub>
            <m:r>
              <w:rPr>
                <w:rFonts w:ascii="Cambria Math" w:hAnsi="Cambria Math"/>
              </w:rPr>
              <m:t>SNP</m:t>
            </m:r>
          </m:sub>
          <m:sup>
            <m:r>
              <w:rPr>
                <w:rFonts w:ascii="Cambria Math" w:hAnsi="Cambria Math"/>
              </w:rPr>
              <m:t>2</m:t>
            </m:r>
          </m:sup>
        </m:sSubSup>
      </m:oMath>
      <w:r w:rsidR="002F3F92" w:rsidRPr="00FE2974">
        <w:t xml:space="preserve"> on the liability scale depend on the assumed lifetime prevalence of </w:t>
      </w:r>
      <w:r w:rsidR="00410E50">
        <w:t>MDD</w:t>
      </w:r>
      <w:r w:rsidR="002F3F92" w:rsidRPr="00FE2974">
        <w:t xml:space="preserve"> in the population (</w:t>
      </w:r>
      <w:r w:rsidR="002F3F92" w:rsidRPr="00FE2974">
        <w:rPr>
          <w:i/>
        </w:rPr>
        <w:t>K</w:t>
      </w:r>
      <w:r w:rsidR="00886609">
        <w:t xml:space="preserve">). We assumed K values of </w:t>
      </w:r>
      <w:r w:rsidR="002F3F92" w:rsidRPr="00FE2974">
        <w:t>0.10 and 0.15 to explore sensitivity</w:t>
      </w:r>
      <w:r w:rsidR="00AD7667">
        <w:t xml:space="preserve">. For </w:t>
      </w:r>
      <w:r w:rsidR="002F3F92" w:rsidRPr="00FE2974">
        <w:t>CONVERGE</w:t>
      </w:r>
      <w:r w:rsidR="00AD7667">
        <w:t>, we used K=</w:t>
      </w:r>
      <w:r w:rsidR="00AD7667" w:rsidRPr="00FE2974">
        <w:t>0.036</w:t>
      </w:r>
      <w:r w:rsidR="002F3F92" w:rsidRPr="00FE2974">
        <w:t xml:space="preserve"> </w:t>
      </w:r>
      <w:r w:rsidR="00AD7667">
        <w:t>as reported by these investigators</w:t>
      </w:r>
      <w:r w:rsidR="005E234B">
        <w:t xml:space="preserve">. </w:t>
      </w:r>
      <w:hyperlink w:anchor="_ENREF_20" w:tooltip="CONVERGE Consortium, 2015 #19" w:history="1">
        <w:r w:rsidR="00FA01AD">
          <w:fldChar w:fldCharType="begin"/>
        </w:r>
        <w:r w:rsidR="00FA01AD">
          <w:instrText xml:space="preserve"> ADDIN EN.CITE &lt;EndNote&gt;&lt;Cite&gt;&lt;Author&gt;CONVERGE Consortium&lt;/Author&gt;&lt;Year&gt;2015&lt;/Year&gt;&lt;RecNum&gt;19&lt;/RecNum&gt;&lt;DisplayText&gt;&lt;style face="superscript"&gt;20&lt;/style&gt;&lt;/DisplayText&gt;&lt;record&gt;&lt;rec-number&gt;19&lt;/rec-number&gt;&lt;foreign-keys&gt;&lt;key app="EN" db-id="fxpvs2r0o9v5avezdt2xpts7f5ts0zv0tfew" timestamp="1460617121"&gt;19&lt;/key&gt;&lt;/foreign-keys&gt;&lt;ref-type name="Journal Article"&gt;17&lt;/ref-type&gt;&lt;contributors&gt;&lt;authors&gt;&lt;author&gt;CONVERGE Consortium,&lt;/author&gt;&lt;/authors&gt;&lt;/contributors&gt;&lt;titles&gt;&lt;title&gt;Sparse whole genome sequencing identifies two loci for major depressive disorder&lt;/title&gt;&lt;secondary-title&gt;Nature&lt;/secondary-title&gt;&lt;/titles&gt;&lt;periodical&gt;&lt;full-title&gt;Nature&lt;/full-title&gt;&lt;/periodical&gt;&lt;dates&gt;&lt;year&gt;2015&lt;/year&gt;&lt;/dates&gt;&lt;urls&gt;&lt;/urls&gt;&lt;/record&gt;&lt;/Cite&gt;&lt;/EndNote&gt;</w:instrText>
        </w:r>
        <w:r w:rsidR="00FA01AD">
          <w:fldChar w:fldCharType="separate"/>
        </w:r>
        <w:r w:rsidR="00FA01AD" w:rsidRPr="00873D19">
          <w:rPr>
            <w:noProof/>
            <w:vertAlign w:val="superscript"/>
          </w:rPr>
          <w:t>20</w:t>
        </w:r>
        <w:r w:rsidR="00FA01AD">
          <w:fldChar w:fldCharType="end"/>
        </w:r>
      </w:hyperlink>
      <w:r w:rsidR="002F3F92" w:rsidRPr="00FE2974">
        <w:t xml:space="preserve"> LDSC bivariate genetic correlations attributable to genome-wide SNP</w:t>
      </w:r>
      <w:r w:rsidR="00C948C2">
        <w:t>s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C948C2">
        <w:t xml:space="preserve"> or </w:t>
      </w:r>
      <m:oMath>
        <m:sSub>
          <m:sSubPr>
            <m:ctrlPr>
              <w:rPr>
                <w:rFonts w:ascii="Cambria Math" w:hAnsi="Cambria Math"/>
                <w:i/>
              </w:rPr>
            </m:ctrlPr>
          </m:sSubPr>
          <m:e>
            <m:r>
              <w:rPr>
                <w:rFonts w:ascii="Cambria Math" w:hAnsi="Cambria Math"/>
              </w:rPr>
              <m:t>r</m:t>
            </m:r>
          </m:e>
          <m:sub>
            <m:r>
              <w:rPr>
                <w:rFonts w:ascii="Cambria Math" w:hAnsi="Cambria Math"/>
              </w:rPr>
              <m:t>SNP</m:t>
            </m:r>
          </m:sub>
        </m:sSub>
      </m:oMath>
      <w:r w:rsidR="00C948C2">
        <w:t>) w</w:t>
      </w:r>
      <w:r w:rsidR="002F3F92" w:rsidRPr="00FE2974">
        <w:t xml:space="preserve">ere estimated </w:t>
      </w:r>
      <w:r w:rsidR="00C948C2">
        <w:t>with</w:t>
      </w:r>
      <w:r w:rsidR="00AD7667">
        <w:t>in</w:t>
      </w:r>
      <w:r w:rsidR="002F3F92" w:rsidRPr="00FE2974">
        <w:t xml:space="preserve"> MDD </w:t>
      </w:r>
      <w:r w:rsidR="00C948C2">
        <w:t>cohorts</w:t>
      </w:r>
      <w:r w:rsidR="002F3F92" w:rsidRPr="00FE2974">
        <w:t xml:space="preserve"> and between the full MDD </w:t>
      </w:r>
      <w:r w:rsidR="00C948C2">
        <w:t>cohort</w:t>
      </w:r>
      <w:r w:rsidR="002F3F92" w:rsidRPr="00FE2974">
        <w:t xml:space="preserve"> and other traits and disorders. Estimates </w:t>
      </w:r>
      <w:r w:rsidR="002F3F92" w:rsidRPr="00FE2974">
        <w:lastRenderedPageBreak/>
        <w:t>of</w:t>
      </w:r>
      <w:r w:rsidR="000F188A">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0F188A">
        <w:t xml:space="preserve"> </w:t>
      </w:r>
      <w:r w:rsidR="009607D6">
        <w:t>of</w:t>
      </w:r>
      <w:r w:rsidR="002F3F92" w:rsidRPr="00FE2974">
        <w:t xml:space="preserve"> </w:t>
      </w:r>
      <w:r w:rsidR="009607D6">
        <w:t xml:space="preserve">European cohorts with </w:t>
      </w:r>
      <w:r w:rsidR="002F3F92" w:rsidRPr="00FE2974">
        <w:t xml:space="preserve">the </w:t>
      </w:r>
      <w:r w:rsidR="000F188A">
        <w:t xml:space="preserve">Han </w:t>
      </w:r>
      <w:r w:rsidR="002F3F92" w:rsidRPr="00FE2974">
        <w:t xml:space="preserve">Chinese CONVERGE </w:t>
      </w:r>
      <w:r w:rsidR="000F188A">
        <w:t xml:space="preserve">cohort was estimated using </w:t>
      </w:r>
      <w:r w:rsidR="002F3F92" w:rsidRPr="00FE2974">
        <w:rPr>
          <w:i/>
        </w:rPr>
        <w:t>popcorn</w:t>
      </w:r>
      <w:r w:rsidR="000F188A">
        <w:t xml:space="preserve">, </w:t>
      </w:r>
      <w:hyperlink w:anchor="_ENREF_57" w:tooltip="Brown, Submitted #42" w:history="1">
        <w:r w:rsidR="00FA01AD">
          <w:fldChar w:fldCharType="begin"/>
        </w:r>
        <w:r w:rsidR="00FA01AD">
          <w:instrText xml:space="preserve"> ADDIN EN.CITE &lt;EndNote&gt;&lt;Cite&gt;&lt;Author&gt;Brown&lt;/Author&gt;&lt;Year&gt;Submitted&lt;/Year&gt;&lt;RecNum&gt;42&lt;/RecNum&gt;&lt;DisplayText&gt;&lt;style face="superscript"&gt;57&lt;/style&gt;&lt;/DisplayText&gt;&lt;record&gt;&lt;rec-number&gt;42&lt;/rec-number&gt;&lt;foreign-keys&gt;&lt;key app="EN" db-id="fxpvs2r0o9v5avezdt2xpts7f5ts0zv0tfew" timestamp="1460977554"&gt;42&lt;/key&gt;&lt;/foreign-keys&gt;&lt;ref-type name="Journal Article"&gt;17&lt;/ref-type&gt;&lt;contributors&gt;&lt;authors&gt;&lt;author&gt;Brown, B C&lt;/author&gt;&lt;author&gt;Asian Genetic Epidemiology Network-Type 2 Diabetes, &lt;/author&gt;&lt;author&gt;Ye, C J&lt;/author&gt;&lt;author&gt;Price, A L&lt;/author&gt;&lt;author&gt;Zaitlin, N&lt;/author&gt;&lt;/authors&gt;&lt;/contributors&gt;&lt;titles&gt;&lt;title&gt;Transethnic genetic correlation estimates from summary statistics&lt;/title&gt;&lt;/titles&gt;&lt;dates&gt;&lt;year&gt;Submitted&lt;/year&gt;&lt;/dates&gt;&lt;urls&gt;&lt;/urls&gt;&lt;electronic-resource-num&gt;http://dx.doi.org/10.1101/036657&lt;/electronic-resource-num&gt;&lt;/record&gt;&lt;/Cite&gt;&lt;/EndNote&gt;</w:instrText>
        </w:r>
        <w:r w:rsidR="00FA01AD">
          <w:fldChar w:fldCharType="separate"/>
        </w:r>
        <w:r w:rsidR="00FA01AD" w:rsidRPr="00FA01AD">
          <w:rPr>
            <w:noProof/>
            <w:vertAlign w:val="superscript"/>
          </w:rPr>
          <w:t>57</w:t>
        </w:r>
        <w:r w:rsidR="00FA01AD">
          <w:fldChar w:fldCharType="end"/>
        </w:r>
      </w:hyperlink>
      <w:r w:rsidR="000F188A" w:rsidRPr="00FE2974">
        <w:t xml:space="preserve"> </w:t>
      </w:r>
      <w:r w:rsidR="00BE346D">
        <w:t xml:space="preserve">which </w:t>
      </w:r>
      <w:r w:rsidR="002F3F92" w:rsidRPr="00FE2974">
        <w:t xml:space="preserve">accounts for </w:t>
      </w:r>
      <w:r w:rsidR="00BE346D">
        <w:t>differing</w:t>
      </w:r>
      <w:r w:rsidR="002F3F92" w:rsidRPr="00FE2974">
        <w:t xml:space="preserve"> LD structure</w:t>
      </w:r>
      <w:r w:rsidR="000F188A">
        <w:t>s</w:t>
      </w:r>
      <w:r w:rsidR="002F3F92" w:rsidRPr="00FE2974">
        <w:t xml:space="preserve"> </w:t>
      </w:r>
      <w:r w:rsidR="00BE346D">
        <w:t>between</w:t>
      </w:r>
      <w:r w:rsidR="000F188A">
        <w:t xml:space="preserve"> different ancestries</w:t>
      </w:r>
      <w:r w:rsidR="002F3F92" w:rsidRPr="00FE2974">
        <w:t>.</w:t>
      </w:r>
      <w:r w:rsidR="000F188A">
        <w:t xml:space="preserve"> </w:t>
      </w:r>
    </w:p>
    <w:p w14:paraId="6D2890BD" w14:textId="6BDD36EB" w:rsidR="00E65D1A" w:rsidRPr="00E65D1A" w:rsidRDefault="00E65D1A" w:rsidP="001015DD">
      <w:r>
        <w:rPr>
          <w:u w:val="single"/>
        </w:rPr>
        <w:t>Partitioned LD score regression.</w:t>
      </w:r>
      <w:r>
        <w:t xml:space="preserve"> </w:t>
      </w:r>
      <w:ins w:id="104" w:author="pfs" w:date="2016-05-06T10:16:00Z">
        <w:r>
          <w:t xml:space="preserve">Hilary Finucane to provide. </w:t>
        </w:r>
      </w:ins>
      <w:hyperlink w:anchor="_ENREF_33" w:tooltip="Finucane, 2015 #99" w:history="1">
        <w:r w:rsidR="00FA01AD">
          <w:fldChar w:fldCharType="begin"/>
        </w:r>
        <w:r w:rsidR="00FA01AD">
          <w:instrText xml:space="preserve"> ADDIN EN.CITE &lt;EndNote&gt;&lt;Cite&gt;&lt;Author&gt;Finucane&lt;/Author&gt;&lt;Year&gt;2015&lt;/Year&gt;&lt;RecNum&gt;99&lt;/RecNum&gt;&lt;DisplayText&gt;&lt;style face="superscript"&gt;33&lt;/style&gt;&lt;/DisplayText&gt;&lt;record&gt;&lt;rec-number&gt;99&lt;/rec-number&gt;&lt;foreign-keys&gt;&lt;key app="EN" db-id="fxpvs2r0o9v5avezdt2xpts7f5ts0zv0tfew" timestamp="1462522623"&gt;99&lt;/key&gt;&lt;/foreign-keys&gt;&lt;ref-type name="Journal Article"&gt;17&lt;/ref-type&gt;&lt;contributors&gt;&lt;authors&gt;&lt;author&gt;Finucane, H K&lt;/author&gt;&lt;author&gt;Bulik-Sullivan, B. K.&lt;/author&gt;&lt;author&gt;Gusev, A&lt;/author&gt;&lt;author&gt;Trynka, G&lt;/author&gt;&lt;author&gt;Reshef, Y&lt;/author&gt;&lt;author&gt;Loh, P-R&lt;/author&gt;&lt;author&gt;Anttilla, V&lt;/author&gt;&lt;author&gt;Xu, H&lt;/author&gt;&lt;author&gt;Zang, C&lt;/author&gt;&lt;author&gt;Farh, K&lt;/author&gt;&lt;author&gt;Ripke, S.&lt;/author&gt;&lt;author&gt;Day, F&lt;/author&gt;&lt;author&gt;ReproGen Consortium,&lt;/author&gt;&lt;author&gt;Schizophrenia Working Group of the  Psychiatric Genomics Consortium,&lt;/author&gt;&lt;author&gt;RACI Consortium,&lt;/author&gt;&lt;author&gt;Purcell, S.&lt;/author&gt;&lt;author&gt;Stahl, E. A.&lt;/author&gt;&lt;author&gt;Lindstrom, S&lt;/author&gt;&lt;author&gt;Perry, J R B&lt;/author&gt;&lt;author&gt;Okada, Y&lt;/author&gt;&lt;author&gt;Raychaudhuri, S&lt;/author&gt;&lt;author&gt;Daly, M&lt;/author&gt;&lt;author&gt;Patterson, N&lt;/author&gt;&lt;author&gt;Neale, B. M.&lt;/author&gt;&lt;author&gt;Price, A L&lt;/author&gt;&lt;/authors&gt;&lt;/contributors&gt;&lt;titles&gt;&lt;title&gt;Partitioning heritability by functional category using GWAS summary statistics&lt;/title&gt;&lt;secondary-title&gt;Nature Genetics&lt;/secondary-title&gt;&lt;/titles&gt;&lt;periodical&gt;&lt;full-title&gt;Nature Genetics&lt;/full-title&gt;&lt;/periodical&gt;&lt;pages&gt;1228-35&lt;/pages&gt;&lt;volume&gt;47&lt;/volume&gt;&lt;dates&gt;&lt;year&gt;2015&lt;/year&gt;&lt;/dates&gt;&lt;accession-num&gt;26414678&lt;/accession-num&gt;&lt;label&gt;pgc.class2&lt;/label&gt;&lt;urls&gt;&lt;related-urls&gt;&lt;url&gt;http://biorxiv.org/content/early/2015/01/23/014241&lt;/url&gt;&lt;/related-urls&gt;&lt;/urls&gt;&lt;custom2&gt;PMC4626285&lt;/custom2&gt;&lt;/record&gt;&lt;/Cite&gt;&lt;/EndNote&gt;</w:instrText>
        </w:r>
        <w:r w:rsidR="00FA01AD">
          <w:fldChar w:fldCharType="separate"/>
        </w:r>
        <w:r w:rsidR="00FA01AD" w:rsidRPr="00FA01AD">
          <w:rPr>
            <w:noProof/>
            <w:vertAlign w:val="superscript"/>
          </w:rPr>
          <w:t>33</w:t>
        </w:r>
        <w:r w:rsidR="00FA01AD">
          <w:fldChar w:fldCharType="end"/>
        </w:r>
      </w:hyperlink>
      <w:r w:rsidR="00BB08EB">
        <w:t xml:space="preserve"> </w:t>
      </w:r>
    </w:p>
    <w:p w14:paraId="73B7CA03" w14:textId="77568CE3" w:rsidR="002F3F92" w:rsidRDefault="00BE346D" w:rsidP="00284E4C">
      <w:r>
        <w:rPr>
          <w:u w:val="single"/>
        </w:rPr>
        <w:t xml:space="preserve">Using </w:t>
      </w:r>
      <w:proofErr w:type="spellStart"/>
      <w:r>
        <w:rPr>
          <w:u w:val="single"/>
        </w:rPr>
        <w:t>eQTL</w:t>
      </w:r>
      <w:proofErr w:type="spellEnd"/>
      <w:r>
        <w:rPr>
          <w:u w:val="single"/>
        </w:rPr>
        <w:t xml:space="preserve"> data to refine associations.</w:t>
      </w:r>
      <w:r>
        <w:t xml:space="preserve"> </w:t>
      </w:r>
      <w:r w:rsidR="00F9260E">
        <w:t xml:space="preserve">Multiple </w:t>
      </w:r>
      <w:r w:rsidR="002F3F92" w:rsidRPr="00FE2974">
        <w:t>method</w:t>
      </w:r>
      <w:r w:rsidR="00F9260E">
        <w:t xml:space="preserve">s have been proposed </w:t>
      </w:r>
      <w:r w:rsidR="00861BAF">
        <w:t>for</w:t>
      </w:r>
      <w:r w:rsidR="00F9260E">
        <w:t xml:space="preserve"> </w:t>
      </w:r>
      <w:r w:rsidR="005C4376">
        <w:t>use</w:t>
      </w:r>
      <w:r w:rsidR="00861BAF">
        <w:t xml:space="preserve"> of</w:t>
      </w:r>
      <w:r w:rsidR="00F9260E">
        <w:t xml:space="preserve"> gene expression quantitative trait loci (</w:t>
      </w:r>
      <w:proofErr w:type="spellStart"/>
      <w:r w:rsidR="00F9260E">
        <w:t>eQTLs</w:t>
      </w:r>
      <w:proofErr w:type="spellEnd"/>
      <w:r w:rsidR="00F9260E">
        <w:t xml:space="preserve">) </w:t>
      </w:r>
      <w:r w:rsidR="005C4376">
        <w:t xml:space="preserve">results from external studies </w:t>
      </w:r>
      <w:r w:rsidR="00861BAF">
        <w:t>for the prioritization and identification of</w:t>
      </w:r>
      <w:r w:rsidR="002F3F92" w:rsidRPr="00FE2974">
        <w:t xml:space="preserve"> causal loci in a</w:t>
      </w:r>
      <w:r w:rsidR="005C4376">
        <w:t xml:space="preserve"> genomic</w:t>
      </w:r>
      <w:r w:rsidR="002F3F92" w:rsidRPr="00FE2974">
        <w:t xml:space="preserve"> region </w:t>
      </w:r>
      <w:r w:rsidR="005C4376">
        <w:t>implicated by GWA</w:t>
      </w:r>
      <w:r w:rsidR="00EF6643">
        <w:t>. We applied the GWA summary statistic</w:t>
      </w:r>
      <w:r w:rsidR="00EF6643" w:rsidRPr="00FE2974">
        <w:t xml:space="preserve"> </w:t>
      </w:r>
      <w:r w:rsidR="002F3F92" w:rsidRPr="00FE2974">
        <w:t>-based Mendelian Randomization (SMR) method</w:t>
      </w:r>
      <w:r w:rsidR="00EF6643">
        <w:t xml:space="preserve">, </w:t>
      </w:r>
      <w:hyperlink w:anchor="_ENREF_58" w:tooltip="Zhu, 2016 #93" w:history="1">
        <w:r w:rsidR="00FA01AD">
          <w:fldChar w:fldCharType="begin">
            <w:fldData xml:space="preserve">PEVuZE5vdGU+PENpdGU+PEF1dGhvcj5aaHU8L0F1dGhvcj48WWVhcj4yMDE2PC9ZZWFyPjxSZWNO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</w:fldData>
          </w:fldChar>
        </w:r>
        <w:r w:rsidR="00FA01AD">
          <w:instrText xml:space="preserve"> ADDIN EN.CITE </w:instrText>
        </w:r>
        <w:r w:rsidR="00FA01AD">
          <w:fldChar w:fldCharType="begin">
            <w:fldData xml:space="preserve">PEVuZE5vdGU+PENpdGU+PEF1dGhvcj5aaHU8L0F1dGhvcj48WWVhcj4yMDE2PC9ZZWFyPjxSZWNO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</w:fldData>
          </w:fldChar>
        </w:r>
        <w:r w:rsidR="00FA01AD">
          <w:instrText xml:space="preserve"> ADDIN EN.CITE.DATA </w:instrText>
        </w:r>
        <w:r w:rsidR="00FA01AD">
          <w:fldChar w:fldCharType="end"/>
        </w:r>
        <w:r w:rsidR="00FA01AD">
          <w:fldChar w:fldCharType="separate"/>
        </w:r>
        <w:r w:rsidR="00FA01AD" w:rsidRPr="00FA01AD">
          <w:rPr>
            <w:noProof/>
            <w:vertAlign w:val="superscript"/>
          </w:rPr>
          <w:t>58</w:t>
        </w:r>
        <w:r w:rsidR="00FA01AD">
          <w:fldChar w:fldCharType="end"/>
        </w:r>
      </w:hyperlink>
      <w:r w:rsidR="002F3F92" w:rsidRPr="00FE2974">
        <w:rPr>
          <w:rFonts w:eastAsia="Times New Roman"/>
          <w:lang w:val="en-AU" w:eastAsia="en-AU"/>
        </w:rPr>
        <w:t xml:space="preserve"> Sherlock</w:t>
      </w:r>
      <w:r w:rsidR="00515235">
        <w:rPr>
          <w:rFonts w:eastAsia="Times New Roman"/>
          <w:lang w:val="en-AU" w:eastAsia="en-AU"/>
        </w:rPr>
        <w:t xml:space="preserve">, </w:t>
      </w:r>
      <w:hyperlink w:anchor="_ENREF_59" w:tooltip="He, 2013 #95" w:history="1">
        <w:r w:rsidR="00FA01AD">
          <w:fldChar w:fldCharType="begin"/>
        </w:r>
        <w:r w:rsidR="00FA01AD">
          <w:instrText xml:space="preserve"> ADDIN EN.CITE &lt;EndNote&gt;&lt;Cite&gt;&lt;Author&gt;He&lt;/Author&gt;&lt;Year&gt;2013&lt;/Year&gt;&lt;RecNum&gt;95&lt;/RecNum&gt;&lt;DisplayText&gt;&lt;style face="superscript"&gt;59&lt;/style&gt;&lt;/DisplayText&gt;&lt;record&gt;&lt;rec-number&gt;95&lt;/rec-number&gt;&lt;foreign-keys&gt;&lt;key app="EN" db-id="fxpvs2r0o9v5avezdt2xpts7f5ts0zv0tfew" timestamp="1462441667"&gt;95&lt;/key&gt;&lt;/foreign-keys&gt;&lt;ref-type name="Journal Article"&gt;17&lt;/ref-type&gt;&lt;contributors&gt;&lt;authors&gt;&lt;author&gt;He, X.&lt;/author&gt;&lt;author&gt;Fuller, C. K.&lt;/author&gt;&lt;author&gt;Song, Y.&lt;/author&gt;&lt;author&gt;Meng, Q.&lt;/author&gt;&lt;author&gt;Zhang, B.&lt;/author&gt;&lt;author&gt;Yang, X.&lt;/author&gt;&lt;author&gt;Li, H.&lt;/author&gt;&lt;/authors&gt;&lt;/contributors&gt;&lt;auth-address&gt;Department of Biochemistry and Biophysics, University of California at San Francisco, San Francisco, CA 94143, USA.&lt;/auth-address&gt;&lt;titles&gt;&lt;title&gt;Sherlock: detecting gene-disease associations by matching patterns of expression QTL and GWAS&lt;/title&gt;&lt;secondary-title&gt;Am J Hum Genet&lt;/secondary-title&gt;&lt;/titles&gt;&lt;periodical&gt;&lt;full-title&gt;American journal of human genetics&lt;/full-title&gt;&lt;abbr-1&gt;Am J Hum Genet&lt;/abbr-1&gt;&lt;/periodical&gt;&lt;pages&gt;667-80&lt;/pages&gt;&lt;volume&gt;92&lt;/volume&gt;&lt;number&gt;5&lt;/number&gt;&lt;keywords&gt;&lt;keyword&gt;*Algorithms&lt;/keyword&gt;&lt;keyword&gt;Crohn Disease/genetics&lt;/keyword&gt;&lt;keyword&gt;Diabetes Mellitus, Type 2/genetics&lt;/keyword&gt;&lt;keyword&gt;Genetic Diseases, Inborn/*genetics&lt;/keyword&gt;&lt;keyword&gt;Genome-Wide Association Study/*methods&lt;/keyword&gt;&lt;keyword&gt;Humans&lt;/keyword&gt;&lt;keyword&gt;*Models, Genetic&lt;/keyword&gt;&lt;keyword&gt;Quantitative Trait Loci/*genetics&lt;/keyword&gt;&lt;keyword&gt;*Software&lt;/keyword&gt;&lt;/keywords&gt;&lt;dates&gt;&lt;year&gt;2013&lt;/year&gt;&lt;pub-dates&gt;&lt;date&gt;May 2&lt;/date&gt;&lt;/pub-dates&gt;&lt;/dates&gt;&lt;isbn&gt;1537-6605 (Electronic)&amp;#xD;0002-9297 (Linking)&lt;/isbn&gt;&lt;accession-num&gt;23643380&lt;/accession-num&gt;&lt;urls&gt;&lt;related-urls&gt;&lt;url&gt;http://www.ncbi.nlm.nih.gov/pubmed/23643380&lt;/url&gt;&lt;/related-urls&gt;&lt;/urls&gt;&lt;custom2&gt;PMC3644637&lt;/custom2&gt;&lt;electronic-resource-num&gt;10.1016/j.ajhg.2013.03.022&lt;/electronic-resource-num&gt;&lt;/record&gt;&lt;/Cite&gt;&lt;/EndNote&gt;</w:instrText>
        </w:r>
        <w:r w:rsidR="00FA01AD">
          <w:fldChar w:fldCharType="separate"/>
        </w:r>
        <w:r w:rsidR="00FA01AD" w:rsidRPr="00FA01AD">
          <w:rPr>
            <w:noProof/>
            <w:vertAlign w:val="superscript"/>
          </w:rPr>
          <w:t>59</w:t>
        </w:r>
        <w:r w:rsidR="00FA01AD">
          <w:fldChar w:fldCharType="end"/>
        </w:r>
      </w:hyperlink>
      <w:r w:rsidR="002F3F92" w:rsidRPr="00FE2974">
        <w:rPr>
          <w:rFonts w:eastAsia="Times New Roman"/>
          <w:lang w:val="en-AU" w:eastAsia="en-AU"/>
        </w:rPr>
        <w:t xml:space="preserve"> and TWAS (transcription wide association study)</w:t>
      </w:r>
      <w:r w:rsidR="00515235">
        <w:rPr>
          <w:rFonts w:eastAsia="Times New Roman"/>
          <w:lang w:val="en-AU" w:eastAsia="en-AU"/>
        </w:rPr>
        <w:t xml:space="preserve"> </w:t>
      </w:r>
      <w:hyperlink w:anchor="_ENREF_60" w:tooltip="Gusev, 2016 #94" w:history="1">
        <w:r w:rsidR="00FA01AD">
          <w:fldChar w:fldCharType="begin">
            <w:fldData xml:space="preserve">PEVuZE5vdGU+PENpdGU+PEF1dGhvcj5HdXNldjwvQXV0aG9yPjxZZWFyPjIwMTY8L1llYXI+PFJl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</w:fldData>
          </w:fldChar>
        </w:r>
        <w:r w:rsidR="00FA01AD">
          <w:instrText xml:space="preserve"> ADDIN EN.CITE </w:instrText>
        </w:r>
        <w:r w:rsidR="00FA01AD">
          <w:fldChar w:fldCharType="begin">
            <w:fldData xml:space="preserve">PEVuZE5vdGU+PENpdGU+PEF1dGhvcj5HdXNldjwvQXV0aG9yPjxZZWFyPjIwMTY8L1llYXI+PFJl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</w:fldData>
          </w:fldChar>
        </w:r>
        <w:r w:rsidR="00FA01AD">
          <w:instrText xml:space="preserve"> ADDIN EN.CITE.DATA </w:instrText>
        </w:r>
        <w:r w:rsidR="00FA01AD">
          <w:fldChar w:fldCharType="end"/>
        </w:r>
        <w:r w:rsidR="00FA01AD">
          <w:fldChar w:fldCharType="separate"/>
        </w:r>
        <w:r w:rsidR="00FA01AD" w:rsidRPr="00FA01AD">
          <w:rPr>
            <w:noProof/>
            <w:vertAlign w:val="superscript"/>
          </w:rPr>
          <w:t>60</w:t>
        </w:r>
        <w:r w:rsidR="00FA01AD">
          <w:fldChar w:fldCharType="end"/>
        </w:r>
      </w:hyperlink>
      <w:r w:rsidR="00515235">
        <w:t xml:space="preserve"> </w:t>
      </w:r>
      <w:r w:rsidR="002F3F92" w:rsidRPr="00FE2974">
        <w:rPr>
          <w:rFonts w:eastAsia="Times New Roman"/>
          <w:lang w:val="en-AU" w:eastAsia="en-AU"/>
        </w:rPr>
        <w:t xml:space="preserve">to </w:t>
      </w:r>
      <w:r w:rsidR="002F3F92" w:rsidRPr="00FE2974">
        <w:t xml:space="preserve">the </w:t>
      </w:r>
      <w:r w:rsidR="00515235">
        <w:t xml:space="preserve">results from the </w:t>
      </w:r>
      <w:r w:rsidR="002F3F92" w:rsidRPr="00FE2974">
        <w:t>meta-analys</w:t>
      </w:r>
      <w:r w:rsidR="00515235">
        <w:t xml:space="preserve">is of the anchor and expanded samples. </w:t>
      </w:r>
      <w:proofErr w:type="spellStart"/>
      <w:r w:rsidR="007F2234">
        <w:t>eQTL</w:t>
      </w:r>
      <w:proofErr w:type="spellEnd"/>
      <w:r w:rsidR="007F2234">
        <w:t xml:space="preserve"> </w:t>
      </w:r>
      <w:r w:rsidR="00861BAF">
        <w:t xml:space="preserve">results </w:t>
      </w:r>
      <w:r w:rsidR="007F2234">
        <w:t xml:space="preserve">were </w:t>
      </w:r>
      <w:r w:rsidR="00861BAF">
        <w:t xml:space="preserve">based on gene expression in </w:t>
      </w:r>
      <w:r w:rsidR="007F2234" w:rsidRPr="007F2234">
        <w:t>non-transformed peripheral blood samples</w:t>
      </w:r>
      <w:r w:rsidR="007F2234">
        <w:t xml:space="preserve"> </w:t>
      </w:r>
      <w:r w:rsidR="00861BAF">
        <w:t>from the largest available study</w:t>
      </w:r>
      <w:r w:rsidR="007F2234">
        <w:t xml:space="preserve"> (</w:t>
      </w:r>
      <w:r w:rsidR="007F2234" w:rsidRPr="007F2234">
        <w:t>5,311 individuals with replication in 2,775 individuals</w:t>
      </w:r>
      <w:r w:rsidR="007F2234">
        <w:t xml:space="preserve">). </w:t>
      </w:r>
      <w:hyperlink w:anchor="_ENREF_61" w:tooltip="Westra, 2013 #96" w:history="1">
        <w:r w:rsidR="00FA01AD">
          <w:fldChar w:fldCharType="begin">
            <w:fldData xml:space="preserve">PEVuZE5vdGU+PENpdGU+PEF1dGhvcj5XZXN0cmE8L0F1dGhvcj48WWVhcj4yMDEzPC9ZZWFyPjxS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</w:fldData>
          </w:fldChar>
        </w:r>
        <w:r w:rsidR="00FA01AD">
          <w:instrText xml:space="preserve"> ADDIN EN.CITE </w:instrText>
        </w:r>
        <w:r w:rsidR="00FA01AD">
          <w:fldChar w:fldCharType="begin">
            <w:fldData xml:space="preserve">PEVuZE5vdGU+PENpdGU+PEF1dGhvcj5XZXN0cmE8L0F1dGhvcj48WWVhcj4yMDEzPC9ZZWFyPjxS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</w:fldData>
          </w:fldChar>
        </w:r>
        <w:r w:rsidR="00FA01AD">
          <w:instrText xml:space="preserve"> ADDIN EN.CITE.DATA </w:instrText>
        </w:r>
        <w:r w:rsidR="00FA01AD">
          <w:fldChar w:fldCharType="end"/>
        </w:r>
        <w:r w:rsidR="00FA01AD">
          <w:fldChar w:fldCharType="separate"/>
        </w:r>
        <w:r w:rsidR="00FA01AD" w:rsidRPr="00FA01AD">
          <w:rPr>
            <w:noProof/>
            <w:vertAlign w:val="superscript"/>
          </w:rPr>
          <w:t>61</w:t>
        </w:r>
        <w:r w:rsidR="00FA01AD">
          <w:fldChar w:fldCharType="end"/>
        </w:r>
      </w:hyperlink>
    </w:p>
    <w:p w14:paraId="0EC01486" w14:textId="77777777" w:rsidR="00284E4C" w:rsidRDefault="00284E4C" w:rsidP="00284E4C">
      <w:ins w:id="105" w:author="pfs" w:date="2016-05-04T10:23:00Z">
        <w:r>
          <w:t xml:space="preserve">By sex. </w:t>
        </w:r>
      </w:ins>
    </w:p>
    <w:p w14:paraId="02580043" w14:textId="2893F83F" w:rsidR="00284E4C" w:rsidRDefault="00284E4C" w:rsidP="007F560D">
      <w:bookmarkStart w:id="106" w:name="_GoBack"/>
      <w:bookmarkEnd w:id="106"/>
      <w:r w:rsidRPr="002169A8">
        <w:rPr>
          <w:u w:val="single"/>
        </w:rPr>
        <w:t>Pathway analysis</w:t>
      </w:r>
      <w:r w:rsidR="002169A8" w:rsidRPr="002169A8">
        <w:rPr>
          <w:u w:val="single"/>
        </w:rPr>
        <w:t>.</w:t>
      </w:r>
      <w:r w:rsidR="002169A8">
        <w:t xml:space="preserve"> </w:t>
      </w:r>
      <w:r w:rsidR="0027222F">
        <w:t xml:space="preserve">Our approach was guided by rigorous </w:t>
      </w:r>
      <w:r w:rsidR="00EC3F8B">
        <w:t xml:space="preserve">method </w:t>
      </w:r>
      <w:r w:rsidR="0027222F">
        <w:t xml:space="preserve">comparisons conducted by PGC members. </w:t>
      </w:r>
      <w:r w:rsidR="00FA01AD">
        <w:fldChar w:fldCharType="begin">
          <w:fldData xml:space="preserve">PEVuZE5vdGU+PENpdGU+PEF1dGhvcj5QYXRod2F5IEFuYWx5c2lzIFN1Ymdyb3VwIG9mIHRoZSBQ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</w:fldData>
        </w:fldChar>
      </w:r>
      <w:r w:rsidR="00FA01AD">
        <w:instrText xml:space="preserve"> ADDIN EN.CITE </w:instrText>
      </w:r>
      <w:r w:rsidR="00FA01AD">
        <w:fldChar w:fldCharType="begin">
          <w:fldData xml:space="preserve">PEVuZE5vdGU+PENpdGU+PEF1dGhvcj5QYXRod2F5IEFuYWx5c2lzIFN1Ymdyb3VwIG9mIHRoZSBQ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</w:fldData>
        </w:fldChar>
      </w:r>
      <w:r w:rsidR="00FA01AD">
        <w:instrText xml:space="preserve"> ADDIN EN.CITE.DATA </w:instrText>
      </w:r>
      <w:r w:rsidR="00FA01AD">
        <w:fldChar w:fldCharType="end"/>
      </w:r>
      <w:r w:rsidR="00FA01AD">
        <w:fldChar w:fldCharType="separate"/>
      </w:r>
      <w:hyperlink w:anchor="_ENREF_62" w:tooltip="Pathway Analysis Subgroup of the Psychiatric Genomics, 2015 #98" w:history="1">
        <w:r w:rsidR="00FA01AD" w:rsidRPr="00FA01AD">
          <w:rPr>
            <w:noProof/>
            <w:vertAlign w:val="superscript"/>
          </w:rPr>
          <w:t>62</w:t>
        </w:r>
      </w:hyperlink>
      <w:r w:rsidR="00FA01AD" w:rsidRPr="00FA01AD">
        <w:rPr>
          <w:noProof/>
          <w:vertAlign w:val="superscript"/>
        </w:rPr>
        <w:t>,</w:t>
      </w:r>
      <w:hyperlink w:anchor="_ENREF_63" w:tooltip="de Leeuw, 2016 #85" w:history="1">
        <w:r w:rsidR="00FA01AD" w:rsidRPr="00FA01AD">
          <w:rPr>
            <w:noProof/>
            <w:vertAlign w:val="superscript"/>
          </w:rPr>
          <w:t>63</w:t>
        </w:r>
      </w:hyperlink>
      <w:r w:rsidR="00FA01AD">
        <w:fldChar w:fldCharType="end"/>
      </w:r>
      <w:r w:rsidR="0027222F">
        <w:t xml:space="preserve"> </w:t>
      </w:r>
      <w:r w:rsidRPr="00933A1C">
        <w:t xml:space="preserve">P-values quantifying the degree of association with </w:t>
      </w:r>
      <w:r w:rsidR="002169A8">
        <w:t>MDD</w:t>
      </w:r>
      <w:r w:rsidRPr="00933A1C">
        <w:t xml:space="preserve"> at gene and gene-set levels were</w:t>
      </w:r>
      <w:r w:rsidR="002169A8">
        <w:t xml:space="preserve"> generated using MAGMA (</w:t>
      </w:r>
      <w:r>
        <w:t>v1.03</w:t>
      </w:r>
      <w:r w:rsidR="002169A8">
        <w:t xml:space="preserve">). </w:t>
      </w:r>
      <w:hyperlink w:anchor="_ENREF_64" w:tooltip="de Leeuw, 2015 #86" w:history="1">
        <w:r w:rsidR="00FA01AD">
          <w:fldChar w:fldCharType="begin">
            <w:fldData xml:space="preserve">PEVuZE5vdGU+PENpdGU+PEF1dGhvcj5kZSBMZWV1dzwvQXV0aG9yPjxZZWFyPjIwMTU8L1llYXI+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=
</w:fldData>
          </w:fldChar>
        </w:r>
        <w:r w:rsidR="00FA01AD">
          <w:instrText xml:space="preserve"> ADDIN EN.CITE </w:instrText>
        </w:r>
        <w:r w:rsidR="00FA01AD">
          <w:fldChar w:fldCharType="begin">
            <w:fldData xml:space="preserve">PEVuZE5vdGU+PENpdGU+PEF1dGhvcj5kZSBMZWV1dzwvQXV0aG9yPjxZZWFyPjIwMTU8L1llYXI+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=
</w:fldData>
          </w:fldChar>
        </w:r>
        <w:r w:rsidR="00FA01AD">
          <w:instrText xml:space="preserve"> ADDIN EN.CITE.DATA </w:instrText>
        </w:r>
        <w:r w:rsidR="00FA01AD">
          <w:fldChar w:fldCharType="end"/>
        </w:r>
        <w:r w:rsidR="00FA01AD">
          <w:fldChar w:fldCharType="separate"/>
        </w:r>
        <w:r w:rsidR="00FA01AD" w:rsidRPr="00FA01AD">
          <w:rPr>
            <w:noProof/>
            <w:vertAlign w:val="superscript"/>
          </w:rPr>
          <w:t>64</w:t>
        </w:r>
        <w:r w:rsidR="00FA01AD">
          <w:fldChar w:fldCharType="end"/>
        </w:r>
      </w:hyperlink>
      <w:r w:rsidR="002169A8">
        <w:t xml:space="preserve"> </w:t>
      </w:r>
      <w:r w:rsidRPr="00933A1C">
        <w:t xml:space="preserve">We performed </w:t>
      </w:r>
      <w:r w:rsidR="002169A8">
        <w:t>separate analyses using GWA</w:t>
      </w:r>
      <w:r w:rsidRPr="00933A1C">
        <w:t xml:space="preserve"> results for </w:t>
      </w:r>
      <w:r w:rsidR="002169A8">
        <w:t xml:space="preserve">all subjects and </w:t>
      </w:r>
      <w:r w:rsidR="00C639D7">
        <w:t xml:space="preserve">then separately for </w:t>
      </w:r>
      <w:r w:rsidR="002169A8">
        <w:t>males and</w:t>
      </w:r>
      <w:r w:rsidRPr="00933A1C">
        <w:t xml:space="preserve"> females</w:t>
      </w:r>
      <w:r w:rsidR="002169A8">
        <w:t xml:space="preserve"> </w:t>
      </w:r>
      <w:r w:rsidR="00C639D7">
        <w:t>(given the marked MDD lifetime prevalence differences by sex)</w:t>
      </w:r>
      <w:r w:rsidR="002169A8">
        <w:t>. G</w:t>
      </w:r>
      <w:r w:rsidRPr="00933A1C">
        <w:t>ene analysis in MAGMA uses the p</w:t>
      </w:r>
      <w:r w:rsidR="0027222F">
        <w:t>rincipal components of the gene-</w:t>
      </w:r>
      <w:r w:rsidRPr="00933A1C">
        <w:t xml:space="preserve">SNP matrix </w:t>
      </w:r>
      <w:r>
        <w:t>to adjust for LD</w:t>
      </w:r>
      <w:r w:rsidRPr="00933A1C">
        <w:t xml:space="preserve"> in a multiple linear regression model. Gene-set p-values are obtained using a competitive analysis, which tests whether genes in a gene-set are more strongly associated wit</w:t>
      </w:r>
      <w:r w:rsidR="0027222F">
        <w:t>h the phenotype than other gene</w:t>
      </w:r>
      <w:r>
        <w:t>-sets</w:t>
      </w:r>
      <w:r w:rsidR="0027222F">
        <w:t xml:space="preserve">. We used European-ancestry subjects from </w:t>
      </w:r>
      <w:r w:rsidR="0027222F" w:rsidRPr="00933A1C">
        <w:t>1,000 Genomes</w:t>
      </w:r>
      <w:r w:rsidR="0027222F">
        <w:t xml:space="preserve"> Project (</w:t>
      </w:r>
      <w:r w:rsidR="0027222F" w:rsidRPr="00933A1C">
        <w:t>Phase 3 v5a</w:t>
      </w:r>
      <w:r w:rsidR="0027222F">
        <w:t>, imputation</w:t>
      </w:r>
      <w:r w:rsidR="0027222F" w:rsidRPr="0027222F">
        <w:t xml:space="preserve"> </w:t>
      </w:r>
      <w:r w:rsidR="0027222F">
        <w:t xml:space="preserve">INFO &gt; 0.6, MAF ≥ 0.01) </w:t>
      </w:r>
      <w:hyperlink w:anchor="_ENREF_65" w:tooltip="Genomes Project, 2015 #83" w:history="1">
        <w:r w:rsidR="00FA01AD">
          <w:fldChar w:fldCharType="begin">
            <w:fldData xml:space="preserve">PEVuZE5vdGU+PENpdGU+PEF1dGhvcj5HZW5vbWVzIFByb2plY3Q8L0F1dGhvcj48WWVhcj4yMDE1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</w:fldData>
          </w:fldChar>
        </w:r>
        <w:r w:rsidR="00FA01AD">
          <w:instrText xml:space="preserve"> ADDIN EN.CITE </w:instrText>
        </w:r>
        <w:r w:rsidR="00FA01AD">
          <w:fldChar w:fldCharType="begin">
            <w:fldData xml:space="preserve">PEVuZE5vdGU+PENpdGU+PEF1dGhvcj5HZW5vbWVzIFByb2plY3Q8L0F1dGhvcj48WWVhcj4yMDE1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</w:fldData>
          </w:fldChar>
        </w:r>
        <w:r w:rsidR="00FA01AD">
          <w:instrText xml:space="preserve"> ADDIN EN.CITE.DATA </w:instrText>
        </w:r>
        <w:r w:rsidR="00FA01AD">
          <w:fldChar w:fldCharType="end"/>
        </w:r>
        <w:r w:rsidR="00FA01AD">
          <w:fldChar w:fldCharType="separate"/>
        </w:r>
        <w:r w:rsidR="00FA01AD" w:rsidRPr="00FA01AD">
          <w:rPr>
            <w:noProof/>
            <w:vertAlign w:val="superscript"/>
          </w:rPr>
          <w:t>65</w:t>
        </w:r>
        <w:r w:rsidR="00FA01AD">
          <w:fldChar w:fldCharType="end"/>
        </w:r>
      </w:hyperlink>
      <w:r w:rsidR="0027222F">
        <w:t xml:space="preserve"> for the LD reference. </w:t>
      </w:r>
      <w:r>
        <w:t>T</w:t>
      </w:r>
      <w:r w:rsidRPr="00933A1C">
        <w:t>he gene window used by MAGMA was set to 35</w:t>
      </w:r>
      <w:r w:rsidR="0027222F">
        <w:t xml:space="preserve"> </w:t>
      </w:r>
      <w:r w:rsidRPr="00933A1C">
        <w:t>kb upstream and 10</w:t>
      </w:r>
      <w:r w:rsidR="0027222F">
        <w:t xml:space="preserve"> </w:t>
      </w:r>
      <w:r w:rsidRPr="00933A1C">
        <w:t>kb downstream to include regulatory elements in the analysis.</w:t>
      </w:r>
      <w:r w:rsidR="0027222F">
        <w:t xml:space="preserve"> </w:t>
      </w:r>
      <w:r w:rsidR="00C02BF1">
        <w:t>G</w:t>
      </w:r>
      <w:r>
        <w:t xml:space="preserve">ene </w:t>
      </w:r>
      <w:r w:rsidR="0027222F">
        <w:t>models</w:t>
      </w:r>
      <w:r>
        <w:t xml:space="preserve"> </w:t>
      </w:r>
      <w:r w:rsidR="00C02BF1">
        <w:t xml:space="preserve">were from ENSEMBL, and </w:t>
      </w:r>
      <w:r w:rsidR="00AC4947">
        <w:t>gene-</w:t>
      </w:r>
      <w:r w:rsidRPr="00933A1C">
        <w:t>sets were</w:t>
      </w:r>
      <w:r>
        <w:t xml:space="preserve"> extracted from </w:t>
      </w:r>
      <w:proofErr w:type="spellStart"/>
      <w:r>
        <w:t>MSigDB</w:t>
      </w:r>
      <w:proofErr w:type="spellEnd"/>
      <w:r>
        <w:t xml:space="preserve"> v5.1</w:t>
      </w:r>
      <w:r w:rsidR="00AC4947">
        <w:t xml:space="preserve"> </w:t>
      </w:r>
      <w:hyperlink w:anchor="_ENREF_66" w:tooltip="Liberzon, 2015 #82" w:history="1">
        <w:r w:rsidR="00FA01AD">
          <w:fldChar w:fldCharType="begin"/>
        </w:r>
        <w:r w:rsidR="00FA01AD">
          <w:instrText xml:space="preserve"> ADDIN EN.CITE &lt;EndNote&gt;&lt;Cite&gt;&lt;Author&gt;Liberzon&lt;/Author&gt;&lt;Year&gt;2015&lt;/Year&gt;&lt;RecNum&gt;82&lt;/RecNum&gt;&lt;DisplayText&gt;&lt;style face="superscript"&gt;66&lt;/style&gt;&lt;/DisplayText&gt;&lt;record&gt;&lt;rec-number&gt;82&lt;/rec-number&gt;&lt;foreign-keys&gt;&lt;key app="EN" db-id="fxpvs2r0o9v5avezdt2xpts7f5ts0zv0tfew" timestamp="1462437811"&gt;82&lt;/key&gt;&lt;/foreign-keys&gt;&lt;ref-type name="Journal Article"&gt;17&lt;/ref-type&gt;&lt;contributors&gt;&lt;authors&gt;&lt;author&gt;Liberzon, A.&lt;/author&gt;&lt;author&gt;Birger, C.&lt;/author&gt;&lt;author&gt;Thorvaldsdottir, H.&lt;/author&gt;&lt;author&gt;Ghandi, M.&lt;/author&gt;&lt;author&gt;Mesirov, J. P.&lt;/author&gt;&lt;author&gt;Tamayo, P.&lt;/author&gt;&lt;/authors&gt;&lt;/contributors&gt;&lt;auth-address&gt;Broad Institute of MIT and Harvard, 415 Main St. Cambridge, MA 02142, USA.&amp;#xD;Broad Institute of MIT and Harvard, 415 Main St. Cambridge, MA 02142, USA; Department of Medicine, UC San Diego, La Jolla, CA 92093, USA; Moores Cancer Center, UC San Diego, La Jolla, CA 92093, USA.&amp;#xD;Broad Institute of MIT and Harvard, 415 Main St. Cambridge, MA 02142, USA; Department of Medicine, UC San Diego, La Jolla, CA 92093, USA; Moores Cancer Center, UC San Diego, La Jolla, CA 92093, USA; Broad Institute of MIT and Harvard, 415 Main St. Cambridge, MA 02142, USA.&lt;/auth-address&gt;&lt;titles&gt;&lt;title&gt;The Molecular Signatures Database (MSigDB) hallmark gene set collection&lt;/title&gt;&lt;secondary-title&gt;Cell Syst&lt;/secondary-title&gt;&lt;/titles&gt;&lt;periodical&gt;&lt;full-title&gt;Cell Syst&lt;/full-title&gt;&lt;/periodical&gt;&lt;pages&gt;417-425&lt;/pages&gt;&lt;volume&gt;1&lt;/volume&gt;&lt;number&gt;6&lt;/number&gt;&lt;keywords&gt;&lt;keyword&gt;gene expression&lt;/keyword&gt;&lt;keyword&gt;gene set enrichment analysis&lt;/keyword&gt;&lt;keyword&gt;gene sets&lt;/keyword&gt;&lt;/keywords&gt;&lt;dates&gt;&lt;year&gt;2015&lt;/year&gt;&lt;pub-dates&gt;&lt;date&gt;Dec 23&lt;/date&gt;&lt;/pub-dates&gt;&lt;/dates&gt;&lt;isbn&gt;2405-4712 (Print)&amp;#xD;2405-4712 (Linking)&lt;/isbn&gt;&lt;accession-num&gt;26771021&lt;/accession-num&gt;&lt;urls&gt;&lt;related-urls&gt;&lt;url&gt;http://www.ncbi.nlm.nih.gov/pubmed/26771021&lt;/url&gt;&lt;/related-urls&gt;&lt;/urls&gt;&lt;custom2&gt;PMC4707969&lt;/custom2&gt;&lt;electronic-resource-num&gt;10.1016/j.cels.2015.12.004&lt;/electronic-resource-num&gt;&lt;/record&gt;&lt;/Cite&gt;&lt;/EndNote&gt;</w:instrText>
        </w:r>
        <w:r w:rsidR="00FA01AD">
          <w:fldChar w:fldCharType="separate"/>
        </w:r>
        <w:r w:rsidR="00FA01AD" w:rsidRPr="00FA01AD">
          <w:rPr>
            <w:noProof/>
            <w:vertAlign w:val="superscript"/>
          </w:rPr>
          <w:t>66</w:t>
        </w:r>
        <w:r w:rsidR="00FA01AD">
          <w:fldChar w:fldCharType="end"/>
        </w:r>
      </w:hyperlink>
      <w:r>
        <w:t xml:space="preserve"> </w:t>
      </w:r>
      <w:r w:rsidRPr="00933A1C">
        <w:t>encompass</w:t>
      </w:r>
      <w:r>
        <w:t>ing</w:t>
      </w:r>
      <w:r w:rsidRPr="00933A1C">
        <w:t xml:space="preserve"> canonical </w:t>
      </w:r>
      <w:r w:rsidR="00AC4947">
        <w:t>pathway</w:t>
      </w:r>
      <w:r w:rsidR="00380940">
        <w:t>s</w:t>
      </w:r>
      <w:r w:rsidR="00AC4947">
        <w:t xml:space="preserve"> </w:t>
      </w:r>
      <w:r w:rsidRPr="00933A1C">
        <w:t xml:space="preserve">(CP) </w:t>
      </w:r>
      <w:r>
        <w:t>and</w:t>
      </w:r>
      <w:r w:rsidRPr="00933A1C">
        <w:t xml:space="preserve"> Gene Ontology (GO) gene sets. CP </w:t>
      </w:r>
      <w:r w:rsidR="00380940">
        <w:t>were curated from</w:t>
      </w:r>
      <w:r w:rsidRPr="00933A1C">
        <w:t xml:space="preserve"> </w:t>
      </w:r>
      <w:proofErr w:type="spellStart"/>
      <w:r w:rsidRPr="00933A1C">
        <w:t>BioCarta</w:t>
      </w:r>
      <w:proofErr w:type="spellEnd"/>
      <w:r w:rsidRPr="00933A1C">
        <w:t xml:space="preserve">, KEGG, </w:t>
      </w:r>
      <w:proofErr w:type="spellStart"/>
      <w:r w:rsidRPr="00933A1C">
        <w:t>Matrisome</w:t>
      </w:r>
      <w:proofErr w:type="spellEnd"/>
      <w:r w:rsidRPr="00933A1C">
        <w:t xml:space="preserve">, Pathway Interaction Database, </w:t>
      </w:r>
      <w:proofErr w:type="spellStart"/>
      <w:r w:rsidRPr="00933A1C">
        <w:t>Reactome</w:t>
      </w:r>
      <w:proofErr w:type="spellEnd"/>
      <w:r w:rsidRPr="00933A1C">
        <w:t xml:space="preserve">, </w:t>
      </w:r>
      <w:proofErr w:type="spellStart"/>
      <w:r w:rsidRPr="00933A1C">
        <w:t>SigmaAldrich</w:t>
      </w:r>
      <w:proofErr w:type="spellEnd"/>
      <w:r w:rsidRPr="00933A1C">
        <w:t>, Signaling Gateway, Signal Transduction KE</w:t>
      </w:r>
      <w:r w:rsidR="00380940">
        <w:t xml:space="preserve">, and </w:t>
      </w:r>
      <w:proofErr w:type="spellStart"/>
      <w:r w:rsidR="00380940">
        <w:t>SuperArray</w:t>
      </w:r>
      <w:proofErr w:type="spellEnd"/>
      <w:r w:rsidR="00380940">
        <w:t>. P</w:t>
      </w:r>
      <w:r w:rsidRPr="00933A1C">
        <w:t xml:space="preserve">athways </w:t>
      </w:r>
      <w:r>
        <w:t>containing 10-</w:t>
      </w:r>
      <w:r w:rsidRPr="00933A1C">
        <w:t xml:space="preserve">1000 genes </w:t>
      </w:r>
      <w:r>
        <w:t>were included</w:t>
      </w:r>
      <w:r w:rsidRPr="00933A1C">
        <w:t xml:space="preserve"> for </w:t>
      </w:r>
      <w:r w:rsidRPr="00933A1C">
        <w:lastRenderedPageBreak/>
        <w:t>a total of 2</w:t>
      </w:r>
      <w:r w:rsidR="00380940">
        <w:t>,</w:t>
      </w:r>
      <w:r w:rsidRPr="00933A1C">
        <w:t>737</w:t>
      </w:r>
      <w:r w:rsidR="00380940">
        <w:t xml:space="preserve"> pathways</w:t>
      </w:r>
      <w:r w:rsidRPr="00933A1C">
        <w:t xml:space="preserve"> (1309 CP, 1428 GO).</w:t>
      </w:r>
      <w:r>
        <w:t xml:space="preserve"> Principal components analysis of ge</w:t>
      </w:r>
      <w:r w:rsidR="00E54932">
        <w:t xml:space="preserve">ne set membership indicated that there were 1,900 independent pathways (i.e., the </w:t>
      </w:r>
      <w:r>
        <w:t xml:space="preserve">number of </w:t>
      </w:r>
      <w:r w:rsidR="00E54932">
        <w:t xml:space="preserve">principal </w:t>
      </w:r>
      <w:r>
        <w:t>components exp</w:t>
      </w:r>
      <w:r w:rsidR="00E54932">
        <w:t xml:space="preserve">laining &gt;99.5% of the variance). </w:t>
      </w:r>
      <w:ins w:id="107" w:author="pfs" w:date="2016-05-06T09:44:00Z">
        <w:r w:rsidR="00A220DF">
          <w:t>Statistical significance</w:t>
        </w:r>
      </w:ins>
      <w:ins w:id="108" w:author="pfs" w:date="2016-05-06T09:45:00Z">
        <w:r w:rsidR="00375A11">
          <w:t>, threshold</w:t>
        </w:r>
        <w:r w:rsidR="00A220DF">
          <w:t>–</w:t>
        </w:r>
      </w:ins>
      <w:ins w:id="109" w:author="pfs" w:date="2016-05-06T09:44:00Z">
        <w:r w:rsidR="00A220DF">
          <w:t xml:space="preserve">PLEASE </w:t>
        </w:r>
      </w:ins>
      <w:ins w:id="110" w:author="pfs" w:date="2016-05-06T09:45:00Z">
        <w:r w:rsidR="00A220DF">
          <w:t xml:space="preserve">DESCRIBE HOW </w:t>
        </w:r>
        <w:r w:rsidR="0022768B">
          <w:t>DONE</w:t>
        </w:r>
        <w:r w:rsidR="00A220DF">
          <w:t xml:space="preserve">. </w:t>
        </w:r>
      </w:ins>
    </w:p>
    <w:p w14:paraId="6F4BA478" w14:textId="7F82E871" w:rsidR="001D5884" w:rsidRDefault="00335965" w:rsidP="007C565D">
      <w:pPr>
        <w:pStyle w:val="Heading1"/>
      </w:pPr>
      <w:r w:rsidRPr="00335965">
        <w:t>URLs</w:t>
      </w:r>
    </w:p>
    <w:p w14:paraId="08FCA3B3" w14:textId="05DF48D4" w:rsidR="000E258A" w:rsidRDefault="00CA6995" w:rsidP="007C565D">
      <w:pPr>
        <w:rPr>
          <w:szCs w:val="22"/>
        </w:rPr>
      </w:pPr>
      <w:r>
        <w:rPr>
          <w:szCs w:val="22"/>
        </w:rPr>
        <w:t xml:space="preserve">Summary results from this paper are </w:t>
      </w:r>
      <w:r w:rsidR="005D4DE2">
        <w:rPr>
          <w:szCs w:val="22"/>
        </w:rPr>
        <w:t xml:space="preserve">freely </w:t>
      </w:r>
      <w:r>
        <w:rPr>
          <w:szCs w:val="22"/>
        </w:rPr>
        <w:t xml:space="preserve">available on the </w:t>
      </w:r>
      <w:r w:rsidR="000E258A">
        <w:rPr>
          <w:szCs w:val="22"/>
        </w:rPr>
        <w:t>PGC</w:t>
      </w:r>
      <w:r>
        <w:rPr>
          <w:szCs w:val="22"/>
        </w:rPr>
        <w:t xml:space="preserve"> website</w:t>
      </w:r>
      <w:r w:rsidR="000E258A">
        <w:t xml:space="preserve"> (</w:t>
      </w:r>
      <w:hyperlink r:id="rId20" w:history="1">
        <w:r w:rsidR="00E91A76" w:rsidRPr="00861150">
          <w:rPr>
            <w:rStyle w:val="Hyperlink"/>
          </w:rPr>
          <w:t>https://pgc.unc.edu</w:t>
        </w:r>
      </w:hyperlink>
      <w:r>
        <w:t xml:space="preserve">). </w:t>
      </w:r>
      <w:r w:rsidR="00D31956">
        <w:t>PGC “</w:t>
      </w:r>
      <w:proofErr w:type="spellStart"/>
      <w:r w:rsidR="00D31956">
        <w:t>ricopili</w:t>
      </w:r>
      <w:proofErr w:type="spellEnd"/>
      <w:r w:rsidR="00D31956">
        <w:t>” GWA pipeline (</w:t>
      </w:r>
      <w:hyperlink r:id="rId21" w:history="1">
        <w:r w:rsidR="00782020" w:rsidRPr="00FC2008">
          <w:rPr>
            <w:rStyle w:val="Hyperlink"/>
          </w:rPr>
          <w:t>https://github.com/Nealelab/ricopili)</w:t>
        </w:r>
      </w:hyperlink>
      <w:r w:rsidR="00D31956">
        <w:t>.</w:t>
      </w:r>
      <w:r w:rsidR="004A1F21">
        <w:t xml:space="preserve"> </w:t>
      </w:r>
      <w:r w:rsidR="00A36CE5">
        <w:t>1000 Genomes</w:t>
      </w:r>
      <w:r w:rsidR="001D5011">
        <w:t xml:space="preserve"> Project multi-ancestry</w:t>
      </w:r>
      <w:r w:rsidR="004B1398">
        <w:t xml:space="preserve"> imputation panel, </w:t>
      </w:r>
      <w:hyperlink r:id="rId22" w:history="1">
        <w:r w:rsidR="004B1398" w:rsidRPr="00FC2008">
          <w:rPr>
            <w:rStyle w:val="Hyperlink"/>
            <w:szCs w:val="22"/>
            <w:lang w:val="en-GB"/>
          </w:rPr>
          <w:t>https://mathgen.stats.ox.ac.uk/impute/data_download_1000G_phase1_integrated.html</w:t>
        </w:r>
      </w:hyperlink>
      <w:r w:rsidR="004B1398">
        <w:rPr>
          <w:szCs w:val="22"/>
          <w:lang w:val="en-GB"/>
        </w:rPr>
        <w:t xml:space="preserve">. </w:t>
      </w:r>
      <w:r w:rsidR="004A1F21">
        <w:t>Genotype</w:t>
      </w:r>
      <w:r w:rsidR="00801A44">
        <w:t>-based</w:t>
      </w:r>
      <w:r w:rsidR="004A1F21">
        <w:t xml:space="preserve"> checksums for relatedness determination, </w:t>
      </w:r>
      <w:hyperlink r:id="rId23" w:history="1">
        <w:r w:rsidR="004A1F21" w:rsidRPr="00FC2008">
          <w:rPr>
            <w:rStyle w:val="Hyperlink"/>
          </w:rPr>
          <w:t>http://www.broadinstitute.org/~sripke/share_links/checksums_download)</w:t>
        </w:r>
      </w:hyperlink>
      <w:r w:rsidR="004A1F21">
        <w:t xml:space="preserve">. </w:t>
      </w:r>
    </w:p>
    <w:p w14:paraId="2CD0D970" w14:textId="77777777" w:rsidR="00E2476D" w:rsidRDefault="00E2476D" w:rsidP="00E2476D">
      <w:pPr>
        <w:pStyle w:val="Heading1"/>
      </w:pPr>
      <w:r>
        <w:t>Author Contributions</w:t>
      </w:r>
    </w:p>
    <w:p w14:paraId="4399943E" w14:textId="289B9FB2" w:rsidR="004E1D08" w:rsidRDefault="00CA6995" w:rsidP="006B2F8C">
      <w:ins w:id="111" w:author="Patrick Sullivan" w:date="2015-01-07T09:03:00Z">
        <w:r>
          <w:t xml:space="preserve">TDB. </w:t>
        </w:r>
      </w:ins>
    </w:p>
    <w:p w14:paraId="5D25A6FA" w14:textId="77777777" w:rsidR="002F1CDA" w:rsidRDefault="002F1CDA" w:rsidP="002F1CDA">
      <w:pPr>
        <w:pStyle w:val="Heading1"/>
      </w:pPr>
      <w:r>
        <w:t>Conflicts of Interest</w:t>
      </w:r>
    </w:p>
    <w:p w14:paraId="4860C605" w14:textId="754A2875" w:rsidR="004E1D08" w:rsidRDefault="00CA6995" w:rsidP="002F1CDA">
      <w:ins w:id="112" w:author="Patrick Sullivan" w:date="2015-01-07T09:03:00Z">
        <w:r>
          <w:t xml:space="preserve">TDB. </w:t>
        </w:r>
      </w:ins>
    </w:p>
    <w:p w14:paraId="75B6CCA0" w14:textId="4BF1007F" w:rsidR="00D861F9" w:rsidRDefault="0021565A" w:rsidP="00D861F9">
      <w:pPr>
        <w:pStyle w:val="Heading1"/>
      </w:pPr>
      <w:r>
        <w:t>Acknowledgements</w:t>
      </w:r>
    </w:p>
    <w:p w14:paraId="0DA093E0" w14:textId="2821A498" w:rsidR="00A85A1C" w:rsidRDefault="00D861F9" w:rsidP="00886609">
      <w:r w:rsidRPr="00D861F9">
        <w:t xml:space="preserve">This work was supported </w:t>
      </w:r>
      <w:r>
        <w:t xml:space="preserve">by </w:t>
      </w:r>
      <w:r w:rsidR="00A255BF">
        <w:t>NIMH U</w:t>
      </w:r>
      <w:r w:rsidR="00A255BF" w:rsidRPr="001115FA">
        <w:t>01 MH085520</w:t>
      </w:r>
      <w:r>
        <w:t>.</w:t>
      </w:r>
      <w:r w:rsidR="005E4466">
        <w:t xml:space="preserve"> Pfizer</w:t>
      </w:r>
      <w:r w:rsidR="005E4466" w:rsidRPr="005E4466">
        <w:t xml:space="preserve"> data were made with the assistance or financial contribution, if any, from the Innovative Medicine Initiative Join Undertaking (IMI-JU) under grant agreement number 115008.5.</w:t>
      </w:r>
      <w:r>
        <w:t xml:space="preserve"> </w:t>
      </w:r>
      <w:ins w:id="113" w:author="Patrick Sullivan" w:date="2015-01-09T08:17:00Z">
        <w:r w:rsidR="00FB3FF5">
          <w:t>Add others.</w:t>
        </w:r>
      </w:ins>
      <w:r w:rsidR="00A85A1C">
        <w:t xml:space="preserve"> </w:t>
      </w:r>
    </w:p>
    <w:p w14:paraId="7A7EC7D2" w14:textId="04B80D2A" w:rsidR="00305991" w:rsidRDefault="00305991">
      <w:pPr>
        <w:spacing w:before="0" w:line="240" w:lineRule="auto"/>
        <w:jc w:val="left"/>
      </w:pPr>
      <w:r>
        <w:br w:type="page"/>
      </w:r>
    </w:p>
    <w:p w14:paraId="23DDB81C" w14:textId="77777777" w:rsidR="00305991" w:rsidRDefault="00305991" w:rsidP="00886609"/>
    <w:p w14:paraId="2F98BD30" w14:textId="68DF6DB0" w:rsidR="00396562" w:rsidRDefault="00396562" w:rsidP="00886609">
      <w:r>
        <w:t xml:space="preserve">Table 1 – details on the 8 </w:t>
      </w:r>
      <w:proofErr w:type="spellStart"/>
      <w:r>
        <w:t>gwsig</w:t>
      </w:r>
      <w:proofErr w:type="spellEnd"/>
      <w:r>
        <w:t xml:space="preserve"> loci. </w:t>
      </w:r>
    </w:p>
    <w:p w14:paraId="0538A35A" w14:textId="77777777" w:rsidR="00396562" w:rsidRDefault="00396562" w:rsidP="00886609"/>
    <w:p w14:paraId="639CCCB0" w14:textId="77777777" w:rsidR="00305991" w:rsidRPr="00886609" w:rsidRDefault="00305991" w:rsidP="00886609"/>
    <w:p w14:paraId="4C71BC0F" w14:textId="6C51B159" w:rsidR="00CF48A1" w:rsidRPr="00886609" w:rsidRDefault="00CF48A1" w:rsidP="00886609">
      <w:r w:rsidRPr="00886609">
        <w:br w:type="page"/>
      </w:r>
    </w:p>
    <w:p w14:paraId="0475F4AB" w14:textId="4FE9C62F" w:rsidR="00A378D8" w:rsidRDefault="005737ED" w:rsidP="00D61D04">
      <w:pPr>
        <w:pStyle w:val="Heading1"/>
      </w:pPr>
      <w:r>
        <w:lastRenderedPageBreak/>
        <w:t>References</w:t>
      </w:r>
    </w:p>
    <w:p w14:paraId="68277689" w14:textId="77777777" w:rsidR="00FA01AD" w:rsidRPr="00FA01AD" w:rsidRDefault="00B22A09" w:rsidP="00FA01AD">
      <w:pPr>
        <w:pStyle w:val="EndNoteBibliography"/>
        <w:ind w:left="720" w:hanging="720"/>
        <w:rPr>
          <w:noProof/>
        </w:rPr>
      </w:pPr>
      <w:r>
        <w:fldChar w:fldCharType="begin"/>
      </w:r>
      <w:r>
        <w:instrText xml:space="preserve"> ADDIN EN.REFLIST </w:instrText>
      </w:r>
      <w:r>
        <w:fldChar w:fldCharType="separate"/>
      </w:r>
      <w:bookmarkStart w:id="114" w:name="_ENREF_1"/>
      <w:r w:rsidR="00FA01AD" w:rsidRPr="00FA01AD">
        <w:rPr>
          <w:noProof/>
        </w:rPr>
        <w:t>1.</w:t>
      </w:r>
      <w:r w:rsidR="00FA01AD" w:rsidRPr="00FA01AD">
        <w:rPr>
          <w:noProof/>
        </w:rPr>
        <w:tab/>
        <w:t xml:space="preserve">Hyman SE. The diagnosis of mental disorders: The problem of reification. </w:t>
      </w:r>
      <w:r w:rsidR="00FA01AD" w:rsidRPr="00FA01AD">
        <w:rPr>
          <w:i/>
          <w:noProof/>
        </w:rPr>
        <w:t>Annual Review of Clinical Psychology</w:t>
      </w:r>
      <w:r w:rsidR="00FA01AD" w:rsidRPr="00FA01AD">
        <w:rPr>
          <w:noProof/>
        </w:rPr>
        <w:t xml:space="preserve"> </w:t>
      </w:r>
      <w:r w:rsidR="00FA01AD" w:rsidRPr="00FA01AD">
        <w:rPr>
          <w:b/>
          <w:noProof/>
        </w:rPr>
        <w:t>6</w:t>
      </w:r>
      <w:r w:rsidR="00FA01AD" w:rsidRPr="00FA01AD">
        <w:rPr>
          <w:noProof/>
        </w:rPr>
        <w:t xml:space="preserve">, 12.1-12.25 (2010). </w:t>
      </w:r>
      <w:bookmarkEnd w:id="114"/>
    </w:p>
    <w:p w14:paraId="035B1A0D" w14:textId="77777777" w:rsidR="00FA01AD" w:rsidRPr="00FA01AD" w:rsidRDefault="00FA01AD" w:rsidP="00FA01AD">
      <w:pPr>
        <w:pStyle w:val="EndNoteBibliography"/>
        <w:ind w:left="720" w:hanging="720"/>
        <w:rPr>
          <w:noProof/>
        </w:rPr>
      </w:pPr>
      <w:bookmarkStart w:id="115" w:name="_ENREF_2"/>
      <w:r w:rsidRPr="00FA01AD">
        <w:rPr>
          <w:noProof/>
        </w:rPr>
        <w:t>2.</w:t>
      </w:r>
      <w:r w:rsidRPr="00FA01AD">
        <w:rPr>
          <w:noProof/>
        </w:rPr>
        <w:tab/>
        <w:t xml:space="preserve">Hasin DS, Goodwin RD, Stinson FS &amp; Grant BF. Epidemiology of major depressive disorder: results from the National Epidemiologic Survey on Alcoholism and Related Conditions. </w:t>
      </w:r>
      <w:r w:rsidRPr="00FA01AD">
        <w:rPr>
          <w:i/>
          <w:noProof/>
        </w:rPr>
        <w:t>Archives of general psychiatry</w:t>
      </w:r>
      <w:r w:rsidRPr="00FA01AD">
        <w:rPr>
          <w:noProof/>
        </w:rPr>
        <w:t xml:space="preserve"> </w:t>
      </w:r>
      <w:r w:rsidRPr="00FA01AD">
        <w:rPr>
          <w:b/>
          <w:noProof/>
        </w:rPr>
        <w:t>62</w:t>
      </w:r>
      <w:r w:rsidRPr="00FA01AD">
        <w:rPr>
          <w:noProof/>
        </w:rPr>
        <w:t xml:space="preserve">, 1097-106 (2005). </w:t>
      </w:r>
      <w:bookmarkEnd w:id="115"/>
    </w:p>
    <w:p w14:paraId="7B104550" w14:textId="77777777" w:rsidR="00FA01AD" w:rsidRPr="00FA01AD" w:rsidRDefault="00FA01AD" w:rsidP="00FA01AD">
      <w:pPr>
        <w:pStyle w:val="EndNoteBibliography"/>
        <w:ind w:left="720" w:hanging="720"/>
        <w:rPr>
          <w:noProof/>
        </w:rPr>
      </w:pPr>
      <w:bookmarkStart w:id="116" w:name="_ENREF_3"/>
      <w:r w:rsidRPr="00FA01AD">
        <w:rPr>
          <w:noProof/>
        </w:rPr>
        <w:t>3.</w:t>
      </w:r>
      <w:r w:rsidRPr="00FA01AD">
        <w:rPr>
          <w:noProof/>
        </w:rPr>
        <w:tab/>
        <w:t>Kessler RC</w:t>
      </w:r>
      <w:r w:rsidRPr="00FA01AD">
        <w:rPr>
          <w:i/>
          <w:noProof/>
        </w:rPr>
        <w:t xml:space="preserve"> et al.</w:t>
      </w:r>
      <w:r w:rsidRPr="00FA01AD">
        <w:rPr>
          <w:noProof/>
        </w:rPr>
        <w:t xml:space="preserve"> The epidemiology of major depressive disorder: results from the National Comorbidity Survey Replication (NCS-R). </w:t>
      </w:r>
      <w:r w:rsidRPr="00FA01AD">
        <w:rPr>
          <w:i/>
          <w:noProof/>
        </w:rPr>
        <w:t>Jama</w:t>
      </w:r>
      <w:r w:rsidRPr="00FA01AD">
        <w:rPr>
          <w:noProof/>
        </w:rPr>
        <w:t xml:space="preserve"> </w:t>
      </w:r>
      <w:r w:rsidRPr="00FA01AD">
        <w:rPr>
          <w:b/>
          <w:noProof/>
        </w:rPr>
        <w:t>289</w:t>
      </w:r>
      <w:r w:rsidRPr="00FA01AD">
        <w:rPr>
          <w:noProof/>
        </w:rPr>
        <w:t xml:space="preserve">, 3095-105 (2003). </w:t>
      </w:r>
      <w:bookmarkEnd w:id="116"/>
    </w:p>
    <w:p w14:paraId="45D4DF6F" w14:textId="77777777" w:rsidR="00FA01AD" w:rsidRPr="00FA01AD" w:rsidRDefault="00FA01AD" w:rsidP="00FA01AD">
      <w:pPr>
        <w:pStyle w:val="EndNoteBibliography"/>
        <w:ind w:left="720" w:hanging="720"/>
        <w:rPr>
          <w:noProof/>
        </w:rPr>
      </w:pPr>
      <w:bookmarkStart w:id="117" w:name="_ENREF_4"/>
      <w:r w:rsidRPr="00FA01AD">
        <w:rPr>
          <w:noProof/>
        </w:rPr>
        <w:t>4.</w:t>
      </w:r>
      <w:r w:rsidRPr="00FA01AD">
        <w:rPr>
          <w:noProof/>
        </w:rPr>
        <w:tab/>
        <w:t xml:space="preserve">Judd LL. The clinical course of unipolar major depressive disorders. </w:t>
      </w:r>
      <w:r w:rsidRPr="00FA01AD">
        <w:rPr>
          <w:i/>
          <w:noProof/>
        </w:rPr>
        <w:t>Archives of general psychiatry</w:t>
      </w:r>
      <w:r w:rsidRPr="00FA01AD">
        <w:rPr>
          <w:noProof/>
        </w:rPr>
        <w:t xml:space="preserve"> </w:t>
      </w:r>
      <w:r w:rsidRPr="00FA01AD">
        <w:rPr>
          <w:b/>
          <w:noProof/>
        </w:rPr>
        <w:t>54</w:t>
      </w:r>
      <w:r w:rsidRPr="00FA01AD">
        <w:rPr>
          <w:noProof/>
        </w:rPr>
        <w:t xml:space="preserve">, 989-91 (1997). </w:t>
      </w:r>
      <w:bookmarkEnd w:id="117"/>
    </w:p>
    <w:p w14:paraId="5C3C327D" w14:textId="77777777" w:rsidR="00FA01AD" w:rsidRPr="00FA01AD" w:rsidRDefault="00FA01AD" w:rsidP="00FA01AD">
      <w:pPr>
        <w:pStyle w:val="EndNoteBibliography"/>
        <w:ind w:left="720" w:hanging="720"/>
        <w:rPr>
          <w:noProof/>
        </w:rPr>
      </w:pPr>
      <w:bookmarkStart w:id="118" w:name="_ENREF_5"/>
      <w:r w:rsidRPr="00FA01AD">
        <w:rPr>
          <w:noProof/>
        </w:rPr>
        <w:t>5.</w:t>
      </w:r>
      <w:r w:rsidRPr="00FA01AD">
        <w:rPr>
          <w:noProof/>
        </w:rPr>
        <w:tab/>
        <w:t xml:space="preserve">Lopez AD, Mathers CD, Ezzati M, Jamison DT &amp; Murray CJ. Global and regional burden of disease and risk factors, 2001: systematic analysis of population health data. </w:t>
      </w:r>
      <w:r w:rsidRPr="00FA01AD">
        <w:rPr>
          <w:i/>
          <w:noProof/>
        </w:rPr>
        <w:t>Lancet</w:t>
      </w:r>
      <w:r w:rsidRPr="00FA01AD">
        <w:rPr>
          <w:noProof/>
        </w:rPr>
        <w:t xml:space="preserve"> </w:t>
      </w:r>
      <w:r w:rsidRPr="00FA01AD">
        <w:rPr>
          <w:b/>
          <w:noProof/>
        </w:rPr>
        <w:t>367</w:t>
      </w:r>
      <w:r w:rsidRPr="00FA01AD">
        <w:rPr>
          <w:noProof/>
        </w:rPr>
        <w:t xml:space="preserve">, 1747-57 (2006). </w:t>
      </w:r>
      <w:bookmarkEnd w:id="118"/>
    </w:p>
    <w:p w14:paraId="115E9B4B" w14:textId="77777777" w:rsidR="00FA01AD" w:rsidRPr="00FA01AD" w:rsidRDefault="00FA01AD" w:rsidP="00FA01AD">
      <w:pPr>
        <w:pStyle w:val="EndNoteBibliography"/>
        <w:ind w:left="720" w:hanging="720"/>
        <w:rPr>
          <w:noProof/>
        </w:rPr>
      </w:pPr>
      <w:bookmarkStart w:id="119" w:name="_ENREF_6"/>
      <w:r w:rsidRPr="00FA01AD">
        <w:rPr>
          <w:noProof/>
        </w:rPr>
        <w:t>6.</w:t>
      </w:r>
      <w:r w:rsidRPr="00FA01AD">
        <w:rPr>
          <w:noProof/>
        </w:rPr>
        <w:tab/>
        <w:t>Wittchen HU</w:t>
      </w:r>
      <w:r w:rsidRPr="00FA01AD">
        <w:rPr>
          <w:i/>
          <w:noProof/>
        </w:rPr>
        <w:t xml:space="preserve"> et al.</w:t>
      </w:r>
      <w:r w:rsidRPr="00FA01AD">
        <w:rPr>
          <w:noProof/>
        </w:rPr>
        <w:t xml:space="preserve"> The size and burden of mental disorders and other disorders of the brain in Europe 2010. </w:t>
      </w:r>
      <w:r w:rsidRPr="00FA01AD">
        <w:rPr>
          <w:i/>
          <w:noProof/>
        </w:rPr>
        <w:t>European neuropsychopharmacology : the journal of the European College of Neuropsychopharmacology</w:t>
      </w:r>
      <w:r w:rsidRPr="00FA01AD">
        <w:rPr>
          <w:noProof/>
        </w:rPr>
        <w:t xml:space="preserve"> </w:t>
      </w:r>
      <w:r w:rsidRPr="00FA01AD">
        <w:rPr>
          <w:b/>
          <w:noProof/>
        </w:rPr>
        <w:t>21</w:t>
      </w:r>
      <w:r w:rsidRPr="00FA01AD">
        <w:rPr>
          <w:noProof/>
        </w:rPr>
        <w:t xml:space="preserve">, 655-79 (2011). </w:t>
      </w:r>
      <w:bookmarkEnd w:id="119"/>
    </w:p>
    <w:p w14:paraId="23C97002" w14:textId="77777777" w:rsidR="00FA01AD" w:rsidRPr="00FA01AD" w:rsidRDefault="00FA01AD" w:rsidP="00FA01AD">
      <w:pPr>
        <w:pStyle w:val="EndNoteBibliography"/>
        <w:ind w:left="720" w:hanging="720"/>
        <w:rPr>
          <w:noProof/>
        </w:rPr>
      </w:pPr>
      <w:bookmarkStart w:id="120" w:name="_ENREF_7"/>
      <w:r w:rsidRPr="00FA01AD">
        <w:rPr>
          <w:noProof/>
        </w:rPr>
        <w:t>7.</w:t>
      </w:r>
      <w:r w:rsidRPr="00FA01AD">
        <w:rPr>
          <w:noProof/>
        </w:rPr>
        <w:tab/>
        <w:t xml:space="preserve">Angst F, Stassen HH, Clayton PJ &amp; Angst J. Mortality of patients with mood disorders: follow-up over 34-38 years. </w:t>
      </w:r>
      <w:r w:rsidRPr="00FA01AD">
        <w:rPr>
          <w:i/>
          <w:noProof/>
        </w:rPr>
        <w:t>Journal of affective disorders</w:t>
      </w:r>
      <w:r w:rsidRPr="00FA01AD">
        <w:rPr>
          <w:noProof/>
        </w:rPr>
        <w:t xml:space="preserve"> </w:t>
      </w:r>
      <w:r w:rsidRPr="00FA01AD">
        <w:rPr>
          <w:b/>
          <w:noProof/>
        </w:rPr>
        <w:t>68</w:t>
      </w:r>
      <w:r w:rsidRPr="00FA01AD">
        <w:rPr>
          <w:noProof/>
        </w:rPr>
        <w:t xml:space="preserve">, 167-81 (2002). </w:t>
      </w:r>
      <w:bookmarkEnd w:id="120"/>
    </w:p>
    <w:p w14:paraId="7E2C83DC" w14:textId="77777777" w:rsidR="00FA01AD" w:rsidRPr="00FA01AD" w:rsidRDefault="00FA01AD" w:rsidP="00FA01AD">
      <w:pPr>
        <w:pStyle w:val="EndNoteBibliography"/>
        <w:ind w:left="720" w:hanging="720"/>
        <w:rPr>
          <w:noProof/>
        </w:rPr>
      </w:pPr>
      <w:bookmarkStart w:id="121" w:name="_ENREF_8"/>
      <w:r w:rsidRPr="00FA01AD">
        <w:rPr>
          <w:noProof/>
        </w:rPr>
        <w:t>8.</w:t>
      </w:r>
      <w:r w:rsidRPr="00FA01AD">
        <w:rPr>
          <w:noProof/>
        </w:rPr>
        <w:tab/>
        <w:t>Gustavsson A</w:t>
      </w:r>
      <w:r w:rsidRPr="00FA01AD">
        <w:rPr>
          <w:i/>
          <w:noProof/>
        </w:rPr>
        <w:t xml:space="preserve"> et al.</w:t>
      </w:r>
      <w:r w:rsidRPr="00FA01AD">
        <w:rPr>
          <w:noProof/>
        </w:rPr>
        <w:t xml:space="preserve"> Cost of disorders of the brain in Europe 2010. </w:t>
      </w:r>
      <w:r w:rsidRPr="00FA01AD">
        <w:rPr>
          <w:i/>
          <w:noProof/>
        </w:rPr>
        <w:t>European neuropsychopharmacology : the journal of the European College of Neuropsychopharmacology</w:t>
      </w:r>
      <w:r w:rsidRPr="00FA01AD">
        <w:rPr>
          <w:noProof/>
        </w:rPr>
        <w:t xml:space="preserve"> </w:t>
      </w:r>
      <w:r w:rsidRPr="00FA01AD">
        <w:rPr>
          <w:b/>
          <w:noProof/>
        </w:rPr>
        <w:t>21</w:t>
      </w:r>
      <w:r w:rsidRPr="00FA01AD">
        <w:rPr>
          <w:noProof/>
        </w:rPr>
        <w:t xml:space="preserve">, 718-779 (2011). </w:t>
      </w:r>
      <w:bookmarkEnd w:id="121"/>
    </w:p>
    <w:p w14:paraId="57F6A707" w14:textId="77777777" w:rsidR="00FA01AD" w:rsidRPr="00FA01AD" w:rsidRDefault="00FA01AD" w:rsidP="00FA01AD">
      <w:pPr>
        <w:pStyle w:val="EndNoteBibliography"/>
        <w:ind w:left="720" w:hanging="720"/>
        <w:rPr>
          <w:noProof/>
        </w:rPr>
      </w:pPr>
      <w:bookmarkStart w:id="122" w:name="_ENREF_9"/>
      <w:r w:rsidRPr="00FA01AD">
        <w:rPr>
          <w:noProof/>
        </w:rPr>
        <w:t>9.</w:t>
      </w:r>
      <w:r w:rsidRPr="00FA01AD">
        <w:rPr>
          <w:noProof/>
        </w:rPr>
        <w:tab/>
        <w:t>Ferrari AJ</w:t>
      </w:r>
      <w:r w:rsidRPr="00FA01AD">
        <w:rPr>
          <w:i/>
          <w:noProof/>
        </w:rPr>
        <w:t xml:space="preserve"> et al.</w:t>
      </w:r>
      <w:r w:rsidRPr="00FA01AD">
        <w:rPr>
          <w:noProof/>
        </w:rPr>
        <w:t xml:space="preserve"> Burden of depressive disorders by country, sex, age, and year: findings from the global burden of disease study 2010. </w:t>
      </w:r>
      <w:r w:rsidRPr="00FA01AD">
        <w:rPr>
          <w:i/>
          <w:noProof/>
        </w:rPr>
        <w:t>PLoS Med</w:t>
      </w:r>
      <w:r w:rsidRPr="00FA01AD">
        <w:rPr>
          <w:noProof/>
        </w:rPr>
        <w:t xml:space="preserve"> </w:t>
      </w:r>
      <w:r w:rsidRPr="00FA01AD">
        <w:rPr>
          <w:b/>
          <w:noProof/>
        </w:rPr>
        <w:t>10</w:t>
      </w:r>
      <w:r w:rsidRPr="00FA01AD">
        <w:rPr>
          <w:noProof/>
        </w:rPr>
        <w:t xml:space="preserve">, e1001547 (2013). </w:t>
      </w:r>
      <w:bookmarkEnd w:id="122"/>
    </w:p>
    <w:p w14:paraId="44F20F3C" w14:textId="77777777" w:rsidR="00FA01AD" w:rsidRPr="00FA01AD" w:rsidRDefault="00FA01AD" w:rsidP="00FA01AD">
      <w:pPr>
        <w:pStyle w:val="EndNoteBibliography"/>
        <w:ind w:left="720" w:hanging="720"/>
        <w:rPr>
          <w:noProof/>
        </w:rPr>
      </w:pPr>
      <w:bookmarkStart w:id="123" w:name="_ENREF_10"/>
      <w:r w:rsidRPr="00FA01AD">
        <w:rPr>
          <w:noProof/>
        </w:rPr>
        <w:t>10.</w:t>
      </w:r>
      <w:r w:rsidRPr="00FA01AD">
        <w:rPr>
          <w:noProof/>
        </w:rPr>
        <w:tab/>
        <w:t xml:space="preserve">Galatzer-Levy IR &amp; Bryant RA. 626,120 ways to have posttraumatic stress disorder. </w:t>
      </w:r>
      <w:r w:rsidRPr="00FA01AD">
        <w:rPr>
          <w:i/>
          <w:noProof/>
        </w:rPr>
        <w:t>Perspectives on Psychological Science</w:t>
      </w:r>
      <w:r w:rsidRPr="00FA01AD">
        <w:rPr>
          <w:noProof/>
        </w:rPr>
        <w:t xml:space="preserve"> </w:t>
      </w:r>
      <w:r w:rsidRPr="00FA01AD">
        <w:rPr>
          <w:b/>
          <w:noProof/>
        </w:rPr>
        <w:t>8</w:t>
      </w:r>
      <w:r w:rsidRPr="00FA01AD">
        <w:rPr>
          <w:noProof/>
        </w:rPr>
        <w:t xml:space="preserve">, 651-662 (2013). </w:t>
      </w:r>
      <w:bookmarkEnd w:id="123"/>
    </w:p>
    <w:p w14:paraId="46655644" w14:textId="77777777" w:rsidR="00FA01AD" w:rsidRPr="00FA01AD" w:rsidRDefault="00FA01AD" w:rsidP="00FA01AD">
      <w:pPr>
        <w:pStyle w:val="EndNoteBibliography"/>
        <w:ind w:left="720" w:hanging="720"/>
        <w:rPr>
          <w:noProof/>
        </w:rPr>
      </w:pPr>
      <w:bookmarkStart w:id="124" w:name="_ENREF_11"/>
      <w:r w:rsidRPr="00FA01AD">
        <w:rPr>
          <w:noProof/>
        </w:rPr>
        <w:t>11.</w:t>
      </w:r>
      <w:r w:rsidRPr="00FA01AD">
        <w:rPr>
          <w:noProof/>
        </w:rPr>
        <w:tab/>
        <w:t xml:space="preserve">Sullivan PF, Neale MC &amp; Kendler KS. Genetic epidemiology of major depression: Review and meta analysis. </w:t>
      </w:r>
      <w:r w:rsidRPr="00FA01AD">
        <w:rPr>
          <w:i/>
          <w:noProof/>
        </w:rPr>
        <w:t>American Journal of Psychiatry</w:t>
      </w:r>
      <w:r w:rsidRPr="00FA01AD">
        <w:rPr>
          <w:noProof/>
        </w:rPr>
        <w:t xml:space="preserve"> </w:t>
      </w:r>
      <w:r w:rsidRPr="00FA01AD">
        <w:rPr>
          <w:b/>
          <w:noProof/>
        </w:rPr>
        <w:t>157</w:t>
      </w:r>
      <w:r w:rsidRPr="00FA01AD">
        <w:rPr>
          <w:noProof/>
        </w:rPr>
        <w:t xml:space="preserve">, 1552-1562 (2000). </w:t>
      </w:r>
      <w:bookmarkEnd w:id="124"/>
    </w:p>
    <w:p w14:paraId="1BE575FE" w14:textId="77777777" w:rsidR="00FA01AD" w:rsidRPr="00FA01AD" w:rsidRDefault="00FA01AD" w:rsidP="00FA01AD">
      <w:pPr>
        <w:pStyle w:val="EndNoteBibliography"/>
        <w:ind w:left="720" w:hanging="720"/>
        <w:rPr>
          <w:noProof/>
        </w:rPr>
      </w:pPr>
      <w:bookmarkStart w:id="125" w:name="_ENREF_12"/>
      <w:r w:rsidRPr="00FA01AD">
        <w:rPr>
          <w:noProof/>
        </w:rPr>
        <w:t>12.</w:t>
      </w:r>
      <w:r w:rsidRPr="00FA01AD">
        <w:rPr>
          <w:noProof/>
        </w:rPr>
        <w:tab/>
        <w:t xml:space="preserve">Rice F, Harold G &amp; Thapar A. The genetic aetiology of childhood depression: a review. </w:t>
      </w:r>
      <w:r w:rsidRPr="00FA01AD">
        <w:rPr>
          <w:i/>
          <w:noProof/>
        </w:rPr>
        <w:t>J Child Psychol Psychiatry</w:t>
      </w:r>
      <w:r w:rsidRPr="00FA01AD">
        <w:rPr>
          <w:noProof/>
        </w:rPr>
        <w:t xml:space="preserve"> </w:t>
      </w:r>
      <w:r w:rsidRPr="00FA01AD">
        <w:rPr>
          <w:b/>
          <w:noProof/>
        </w:rPr>
        <w:t>43</w:t>
      </w:r>
      <w:r w:rsidRPr="00FA01AD">
        <w:rPr>
          <w:noProof/>
        </w:rPr>
        <w:t xml:space="preserve">, 65-79 (2002). </w:t>
      </w:r>
      <w:bookmarkEnd w:id="125"/>
    </w:p>
    <w:p w14:paraId="212733A1" w14:textId="77777777" w:rsidR="00FA01AD" w:rsidRPr="00FA01AD" w:rsidRDefault="00FA01AD" w:rsidP="00FA01AD">
      <w:pPr>
        <w:pStyle w:val="EndNoteBibliography"/>
        <w:ind w:left="720" w:hanging="720"/>
        <w:rPr>
          <w:noProof/>
        </w:rPr>
      </w:pPr>
      <w:bookmarkStart w:id="126" w:name="_ENREF_13"/>
      <w:r w:rsidRPr="00FA01AD">
        <w:rPr>
          <w:noProof/>
        </w:rPr>
        <w:t>13.</w:t>
      </w:r>
      <w:r w:rsidRPr="00FA01AD">
        <w:rPr>
          <w:noProof/>
        </w:rPr>
        <w:tab/>
        <w:t>Viktorin A</w:t>
      </w:r>
      <w:r w:rsidRPr="00FA01AD">
        <w:rPr>
          <w:i/>
          <w:noProof/>
        </w:rPr>
        <w:t xml:space="preserve"> et al.</w:t>
      </w:r>
      <w:r w:rsidRPr="00FA01AD">
        <w:rPr>
          <w:noProof/>
        </w:rPr>
        <w:t xml:space="preserve"> Heritability of Perinatal Depression and Genetic Overlap With Nonperinatal Depression. </w:t>
      </w:r>
      <w:r w:rsidRPr="00FA01AD">
        <w:rPr>
          <w:i/>
          <w:noProof/>
        </w:rPr>
        <w:t>Am J Psychiatry</w:t>
      </w:r>
      <w:r w:rsidRPr="00FA01AD">
        <w:rPr>
          <w:noProof/>
        </w:rPr>
        <w:t xml:space="preserve">, appiajp201515010085 (2015). </w:t>
      </w:r>
      <w:bookmarkEnd w:id="126"/>
    </w:p>
    <w:p w14:paraId="387C7B58" w14:textId="77777777" w:rsidR="00FA01AD" w:rsidRPr="00FA01AD" w:rsidRDefault="00FA01AD" w:rsidP="00FA01AD">
      <w:pPr>
        <w:pStyle w:val="EndNoteBibliography"/>
        <w:ind w:left="720" w:hanging="720"/>
        <w:rPr>
          <w:noProof/>
        </w:rPr>
      </w:pPr>
      <w:bookmarkStart w:id="127" w:name="_ENREF_14"/>
      <w:r w:rsidRPr="00FA01AD">
        <w:rPr>
          <w:noProof/>
        </w:rPr>
        <w:t>14.</w:t>
      </w:r>
      <w:r w:rsidRPr="00FA01AD">
        <w:rPr>
          <w:noProof/>
        </w:rPr>
        <w:tab/>
        <w:t>Dunn EC</w:t>
      </w:r>
      <w:r w:rsidRPr="00FA01AD">
        <w:rPr>
          <w:i/>
          <w:noProof/>
        </w:rPr>
        <w:t xml:space="preserve"> et al.</w:t>
      </w:r>
      <w:r w:rsidRPr="00FA01AD">
        <w:rPr>
          <w:noProof/>
        </w:rPr>
        <w:t xml:space="preserve"> Genetic determinants of depression: Recent findings and future directions. </w:t>
      </w:r>
      <w:r w:rsidRPr="00FA01AD">
        <w:rPr>
          <w:i/>
          <w:noProof/>
        </w:rPr>
        <w:t>Harvard Review of Psychiatry</w:t>
      </w:r>
      <w:r w:rsidRPr="00FA01AD">
        <w:rPr>
          <w:noProof/>
        </w:rPr>
        <w:t xml:space="preserve"> (in press). </w:t>
      </w:r>
      <w:bookmarkEnd w:id="127"/>
    </w:p>
    <w:p w14:paraId="556EBB49" w14:textId="77777777" w:rsidR="00FA01AD" w:rsidRPr="00FA01AD" w:rsidRDefault="00FA01AD" w:rsidP="00FA01AD">
      <w:pPr>
        <w:pStyle w:val="EndNoteBibliography"/>
        <w:ind w:left="720" w:hanging="720"/>
        <w:rPr>
          <w:noProof/>
        </w:rPr>
      </w:pPr>
      <w:bookmarkStart w:id="128" w:name="_ENREF_15"/>
      <w:r w:rsidRPr="00FA01AD">
        <w:rPr>
          <w:noProof/>
        </w:rPr>
        <w:t>15.</w:t>
      </w:r>
      <w:r w:rsidRPr="00FA01AD">
        <w:rPr>
          <w:noProof/>
        </w:rPr>
        <w:tab/>
        <w:t xml:space="preserve">Flint J &amp; Kendler KS. The genetics of major depression. </w:t>
      </w:r>
      <w:r w:rsidRPr="00FA01AD">
        <w:rPr>
          <w:i/>
          <w:noProof/>
        </w:rPr>
        <w:t>Neuron</w:t>
      </w:r>
      <w:r w:rsidRPr="00FA01AD">
        <w:rPr>
          <w:noProof/>
        </w:rPr>
        <w:t xml:space="preserve"> </w:t>
      </w:r>
      <w:r w:rsidRPr="00FA01AD">
        <w:rPr>
          <w:b/>
          <w:noProof/>
        </w:rPr>
        <w:t>81</w:t>
      </w:r>
      <w:r w:rsidRPr="00FA01AD">
        <w:rPr>
          <w:noProof/>
        </w:rPr>
        <w:t xml:space="preserve">, 484-503 (2014). </w:t>
      </w:r>
      <w:bookmarkEnd w:id="128"/>
    </w:p>
    <w:p w14:paraId="1729B546" w14:textId="77777777" w:rsidR="00FA01AD" w:rsidRPr="00FA01AD" w:rsidRDefault="00FA01AD" w:rsidP="00FA01AD">
      <w:pPr>
        <w:pStyle w:val="EndNoteBibliography"/>
        <w:ind w:left="720" w:hanging="720"/>
        <w:rPr>
          <w:noProof/>
        </w:rPr>
      </w:pPr>
      <w:bookmarkStart w:id="129" w:name="_ENREF_16"/>
      <w:r w:rsidRPr="00FA01AD">
        <w:rPr>
          <w:noProof/>
        </w:rPr>
        <w:lastRenderedPageBreak/>
        <w:t>16.</w:t>
      </w:r>
      <w:r w:rsidRPr="00FA01AD">
        <w:rPr>
          <w:noProof/>
        </w:rPr>
        <w:tab/>
        <w:t xml:space="preserve">Cross-Disorder Group of the Psychiatric Genomics Consortium. Genetic relationship between five psychiatric disorders estimated from genome-wide SNPs. </w:t>
      </w:r>
      <w:r w:rsidRPr="00FA01AD">
        <w:rPr>
          <w:i/>
          <w:noProof/>
        </w:rPr>
        <w:t>Nature genetics</w:t>
      </w:r>
      <w:r w:rsidRPr="00FA01AD">
        <w:rPr>
          <w:noProof/>
        </w:rPr>
        <w:t xml:space="preserve"> </w:t>
      </w:r>
      <w:r w:rsidRPr="00FA01AD">
        <w:rPr>
          <w:b/>
          <w:noProof/>
        </w:rPr>
        <w:t>45</w:t>
      </w:r>
      <w:r w:rsidRPr="00FA01AD">
        <w:rPr>
          <w:noProof/>
        </w:rPr>
        <w:t xml:space="preserve">, 984-94 (2013). </w:t>
      </w:r>
      <w:bookmarkEnd w:id="129"/>
    </w:p>
    <w:p w14:paraId="6A4435A1" w14:textId="77777777" w:rsidR="00FA01AD" w:rsidRPr="00FA01AD" w:rsidRDefault="00FA01AD" w:rsidP="00FA01AD">
      <w:pPr>
        <w:pStyle w:val="EndNoteBibliography"/>
        <w:ind w:left="720" w:hanging="720"/>
        <w:rPr>
          <w:noProof/>
        </w:rPr>
      </w:pPr>
      <w:bookmarkStart w:id="130" w:name="_ENREF_17"/>
      <w:r w:rsidRPr="00FA01AD">
        <w:rPr>
          <w:noProof/>
        </w:rPr>
        <w:t>17.</w:t>
      </w:r>
      <w:r w:rsidRPr="00FA01AD">
        <w:rPr>
          <w:noProof/>
        </w:rPr>
        <w:tab/>
        <w:t>Bulik-Sullivan BK</w:t>
      </w:r>
      <w:r w:rsidRPr="00FA01AD">
        <w:rPr>
          <w:i/>
          <w:noProof/>
        </w:rPr>
        <w:t xml:space="preserve"> et al.</w:t>
      </w:r>
      <w:r w:rsidRPr="00FA01AD">
        <w:rPr>
          <w:noProof/>
        </w:rPr>
        <w:t xml:space="preserve"> An atlas of genetic correlations across human diseases and traits. </w:t>
      </w:r>
      <w:r w:rsidRPr="00FA01AD">
        <w:rPr>
          <w:i/>
          <w:noProof/>
        </w:rPr>
        <w:t>Nature Genetics</w:t>
      </w:r>
      <w:r w:rsidRPr="00FA01AD">
        <w:rPr>
          <w:noProof/>
        </w:rPr>
        <w:t xml:space="preserve"> </w:t>
      </w:r>
      <w:r w:rsidRPr="00FA01AD">
        <w:rPr>
          <w:b/>
          <w:noProof/>
        </w:rPr>
        <w:t>47</w:t>
      </w:r>
      <w:r w:rsidRPr="00FA01AD">
        <w:rPr>
          <w:noProof/>
        </w:rPr>
        <w:t xml:space="preserve">, 1236-41 (2015). </w:t>
      </w:r>
      <w:bookmarkEnd w:id="130"/>
    </w:p>
    <w:p w14:paraId="272FCC1D" w14:textId="77777777" w:rsidR="00FA01AD" w:rsidRPr="00FA01AD" w:rsidRDefault="00FA01AD" w:rsidP="00FA01AD">
      <w:pPr>
        <w:pStyle w:val="EndNoteBibliography"/>
        <w:ind w:left="720" w:hanging="720"/>
        <w:rPr>
          <w:noProof/>
        </w:rPr>
      </w:pPr>
      <w:bookmarkStart w:id="131" w:name="_ENREF_18"/>
      <w:r w:rsidRPr="00FA01AD">
        <w:rPr>
          <w:noProof/>
        </w:rPr>
        <w:t>18.</w:t>
      </w:r>
      <w:r w:rsidRPr="00FA01AD">
        <w:rPr>
          <w:noProof/>
        </w:rPr>
        <w:tab/>
        <w:t xml:space="preserve">Major Depressive Disorder Working Group of the PGC. A mega-analysis of genome-wide association studies for major depressive disorder. </w:t>
      </w:r>
      <w:r w:rsidRPr="00FA01AD">
        <w:rPr>
          <w:i/>
          <w:noProof/>
        </w:rPr>
        <w:t>Molecular Psychiatry</w:t>
      </w:r>
      <w:r w:rsidRPr="00FA01AD">
        <w:rPr>
          <w:noProof/>
        </w:rPr>
        <w:t xml:space="preserve"> </w:t>
      </w:r>
      <w:r w:rsidRPr="00FA01AD">
        <w:rPr>
          <w:b/>
          <w:noProof/>
        </w:rPr>
        <w:t>18</w:t>
      </w:r>
      <w:r w:rsidRPr="00FA01AD">
        <w:rPr>
          <w:noProof/>
        </w:rPr>
        <w:t xml:space="preserve">, 497-511 (2013). </w:t>
      </w:r>
      <w:bookmarkEnd w:id="131"/>
    </w:p>
    <w:p w14:paraId="3BFB77D0" w14:textId="77777777" w:rsidR="00FA01AD" w:rsidRPr="00FA01AD" w:rsidRDefault="00FA01AD" w:rsidP="00FA01AD">
      <w:pPr>
        <w:pStyle w:val="EndNoteBibliography"/>
        <w:ind w:left="720" w:hanging="720"/>
        <w:rPr>
          <w:noProof/>
        </w:rPr>
      </w:pPr>
      <w:bookmarkStart w:id="132" w:name="_ENREF_19"/>
      <w:r w:rsidRPr="00FA01AD">
        <w:rPr>
          <w:noProof/>
        </w:rPr>
        <w:t>19.</w:t>
      </w:r>
      <w:r w:rsidRPr="00FA01AD">
        <w:rPr>
          <w:noProof/>
        </w:rPr>
        <w:tab/>
        <w:t>Hek K</w:t>
      </w:r>
      <w:r w:rsidRPr="00FA01AD">
        <w:rPr>
          <w:i/>
          <w:noProof/>
        </w:rPr>
        <w:t xml:space="preserve"> et al.</w:t>
      </w:r>
      <w:r w:rsidRPr="00FA01AD">
        <w:rPr>
          <w:noProof/>
        </w:rPr>
        <w:t xml:space="preserve"> A genome-wide association study of depressive symptoms. </w:t>
      </w:r>
      <w:r w:rsidRPr="00FA01AD">
        <w:rPr>
          <w:i/>
          <w:noProof/>
        </w:rPr>
        <w:t>Biological psychiatry</w:t>
      </w:r>
      <w:r w:rsidRPr="00FA01AD">
        <w:rPr>
          <w:noProof/>
        </w:rPr>
        <w:t xml:space="preserve"> </w:t>
      </w:r>
      <w:r w:rsidRPr="00FA01AD">
        <w:rPr>
          <w:b/>
          <w:noProof/>
        </w:rPr>
        <w:t>73</w:t>
      </w:r>
      <w:r w:rsidRPr="00FA01AD">
        <w:rPr>
          <w:noProof/>
        </w:rPr>
        <w:t xml:space="preserve">, 667-78 (2013). </w:t>
      </w:r>
      <w:bookmarkEnd w:id="132"/>
    </w:p>
    <w:p w14:paraId="19CC77ED" w14:textId="77777777" w:rsidR="00FA01AD" w:rsidRPr="00FA01AD" w:rsidRDefault="00FA01AD" w:rsidP="00FA01AD">
      <w:pPr>
        <w:pStyle w:val="EndNoteBibliography"/>
        <w:ind w:left="720" w:hanging="720"/>
        <w:rPr>
          <w:noProof/>
        </w:rPr>
      </w:pPr>
      <w:bookmarkStart w:id="133" w:name="_ENREF_20"/>
      <w:r w:rsidRPr="00FA01AD">
        <w:rPr>
          <w:noProof/>
        </w:rPr>
        <w:t>20.</w:t>
      </w:r>
      <w:r w:rsidRPr="00FA01AD">
        <w:rPr>
          <w:noProof/>
        </w:rPr>
        <w:tab/>
        <w:t xml:space="preserve">CONVERGE Consortium. Sparse whole genome sequencing identifies two loci for major depressive disorder. </w:t>
      </w:r>
      <w:r w:rsidRPr="00FA01AD">
        <w:rPr>
          <w:i/>
          <w:noProof/>
        </w:rPr>
        <w:t>Nature</w:t>
      </w:r>
      <w:r w:rsidRPr="00FA01AD">
        <w:rPr>
          <w:noProof/>
        </w:rPr>
        <w:t xml:space="preserve"> (2015). </w:t>
      </w:r>
      <w:bookmarkEnd w:id="133"/>
    </w:p>
    <w:p w14:paraId="36A5D032" w14:textId="77777777" w:rsidR="00FA01AD" w:rsidRPr="00FA01AD" w:rsidRDefault="00FA01AD" w:rsidP="00FA01AD">
      <w:pPr>
        <w:pStyle w:val="EndNoteBibliography"/>
        <w:ind w:left="720" w:hanging="720"/>
        <w:rPr>
          <w:noProof/>
        </w:rPr>
      </w:pPr>
      <w:bookmarkStart w:id="134" w:name="_ENREF_21"/>
      <w:r w:rsidRPr="00FA01AD">
        <w:rPr>
          <w:noProof/>
        </w:rPr>
        <w:t>21.</w:t>
      </w:r>
      <w:r w:rsidRPr="00FA01AD">
        <w:rPr>
          <w:noProof/>
        </w:rPr>
        <w:tab/>
        <w:t>Okbay A</w:t>
      </w:r>
      <w:r w:rsidRPr="00FA01AD">
        <w:rPr>
          <w:i/>
          <w:noProof/>
        </w:rPr>
        <w:t xml:space="preserve"> et al.</w:t>
      </w:r>
      <w:r w:rsidRPr="00FA01AD">
        <w:rPr>
          <w:noProof/>
        </w:rPr>
        <w:t xml:space="preserve"> Genetic variants associated with subjective well-being, depressive symptoms, and neuroticism identified through genome-wide analyses. </w:t>
      </w:r>
      <w:r w:rsidRPr="00FA01AD">
        <w:rPr>
          <w:i/>
          <w:noProof/>
        </w:rPr>
        <w:t>Nat Genet</w:t>
      </w:r>
      <w:r w:rsidRPr="00FA01AD">
        <w:rPr>
          <w:noProof/>
        </w:rPr>
        <w:t xml:space="preserve"> (2016). </w:t>
      </w:r>
      <w:bookmarkEnd w:id="134"/>
    </w:p>
    <w:p w14:paraId="784A0B27" w14:textId="77777777" w:rsidR="00FA01AD" w:rsidRPr="00FA01AD" w:rsidRDefault="00FA01AD" w:rsidP="00FA01AD">
      <w:pPr>
        <w:pStyle w:val="EndNoteBibliography"/>
        <w:ind w:left="720" w:hanging="720"/>
        <w:rPr>
          <w:noProof/>
        </w:rPr>
      </w:pPr>
      <w:bookmarkStart w:id="135" w:name="_ENREF_22"/>
      <w:r w:rsidRPr="00FA01AD">
        <w:rPr>
          <w:noProof/>
        </w:rPr>
        <w:t>22.</w:t>
      </w:r>
      <w:r w:rsidRPr="00FA01AD">
        <w:rPr>
          <w:noProof/>
        </w:rPr>
        <w:tab/>
        <w:t>Levinson DF</w:t>
      </w:r>
      <w:r w:rsidRPr="00FA01AD">
        <w:rPr>
          <w:i/>
          <w:noProof/>
        </w:rPr>
        <w:t xml:space="preserve"> et al.</w:t>
      </w:r>
      <w:r w:rsidRPr="00FA01AD">
        <w:rPr>
          <w:noProof/>
        </w:rPr>
        <w:t xml:space="preserve"> Genetic studies of major depressive disorder: why are there no GWAS findings, and what can we do about it. </w:t>
      </w:r>
      <w:r w:rsidRPr="00FA01AD">
        <w:rPr>
          <w:i/>
          <w:noProof/>
        </w:rPr>
        <w:t>Biological Psychiatry</w:t>
      </w:r>
      <w:r w:rsidRPr="00FA01AD">
        <w:rPr>
          <w:noProof/>
        </w:rPr>
        <w:t xml:space="preserve"> </w:t>
      </w:r>
      <w:r w:rsidRPr="00FA01AD">
        <w:rPr>
          <w:b/>
          <w:noProof/>
        </w:rPr>
        <w:t>76</w:t>
      </w:r>
      <w:r w:rsidRPr="00FA01AD">
        <w:rPr>
          <w:noProof/>
        </w:rPr>
        <w:t xml:space="preserve">, 510-2 (2014). </w:t>
      </w:r>
      <w:bookmarkEnd w:id="135"/>
    </w:p>
    <w:p w14:paraId="0634A4A8" w14:textId="77777777" w:rsidR="00FA01AD" w:rsidRPr="00FA01AD" w:rsidRDefault="00FA01AD" w:rsidP="00FA01AD">
      <w:pPr>
        <w:pStyle w:val="EndNoteBibliography"/>
        <w:ind w:left="720" w:hanging="720"/>
        <w:rPr>
          <w:noProof/>
        </w:rPr>
      </w:pPr>
      <w:bookmarkStart w:id="136" w:name="_ENREF_23"/>
      <w:r w:rsidRPr="00FA01AD">
        <w:rPr>
          <w:noProof/>
        </w:rPr>
        <w:t>23.</w:t>
      </w:r>
      <w:r w:rsidRPr="00FA01AD">
        <w:rPr>
          <w:noProof/>
        </w:rPr>
        <w:tab/>
        <w:t xml:space="preserve">Visscher PM, Brown MA, McCarthy MI &amp; Yang J. Five Years of GWAS Discovery. </w:t>
      </w:r>
      <w:r w:rsidRPr="00FA01AD">
        <w:rPr>
          <w:i/>
          <w:noProof/>
        </w:rPr>
        <w:t>American journal of human genetics</w:t>
      </w:r>
      <w:r w:rsidRPr="00FA01AD">
        <w:rPr>
          <w:noProof/>
        </w:rPr>
        <w:t xml:space="preserve"> </w:t>
      </w:r>
      <w:r w:rsidRPr="00FA01AD">
        <w:rPr>
          <w:b/>
          <w:noProof/>
        </w:rPr>
        <w:t>90</w:t>
      </w:r>
      <w:r w:rsidRPr="00FA01AD">
        <w:rPr>
          <w:noProof/>
        </w:rPr>
        <w:t xml:space="preserve">, 7-24 (2012). </w:t>
      </w:r>
      <w:bookmarkEnd w:id="136"/>
    </w:p>
    <w:p w14:paraId="2DF34344" w14:textId="77777777" w:rsidR="00FA01AD" w:rsidRPr="00FA01AD" w:rsidRDefault="00FA01AD" w:rsidP="00FA01AD">
      <w:pPr>
        <w:pStyle w:val="EndNoteBibliography"/>
        <w:ind w:left="720" w:hanging="720"/>
        <w:rPr>
          <w:noProof/>
        </w:rPr>
      </w:pPr>
      <w:bookmarkStart w:id="137" w:name="_ENREF_24"/>
      <w:r w:rsidRPr="00FA01AD">
        <w:rPr>
          <w:noProof/>
        </w:rPr>
        <w:t>24.</w:t>
      </w:r>
      <w:r w:rsidRPr="00FA01AD">
        <w:rPr>
          <w:noProof/>
        </w:rPr>
        <w:tab/>
        <w:t xml:space="preserve">Schizophrenia Working Group of the Psychiatric Genomics Consortium. Biological insights from 108 schizophrenia-associated genetic loci. </w:t>
      </w:r>
      <w:r w:rsidRPr="00FA01AD">
        <w:rPr>
          <w:i/>
          <w:noProof/>
        </w:rPr>
        <w:t>Nature</w:t>
      </w:r>
      <w:r w:rsidRPr="00FA01AD">
        <w:rPr>
          <w:noProof/>
        </w:rPr>
        <w:t xml:space="preserve"> </w:t>
      </w:r>
      <w:r w:rsidRPr="00FA01AD">
        <w:rPr>
          <w:b/>
          <w:noProof/>
        </w:rPr>
        <w:t>511</w:t>
      </w:r>
      <w:r w:rsidRPr="00FA01AD">
        <w:rPr>
          <w:noProof/>
        </w:rPr>
        <w:t xml:space="preserve">, 421-7 (2014). </w:t>
      </w:r>
      <w:bookmarkEnd w:id="137"/>
    </w:p>
    <w:p w14:paraId="3AC9446F" w14:textId="77777777" w:rsidR="00FA01AD" w:rsidRPr="00FA01AD" w:rsidRDefault="00FA01AD" w:rsidP="00FA01AD">
      <w:pPr>
        <w:pStyle w:val="EndNoteBibliography"/>
        <w:ind w:left="720" w:hanging="720"/>
        <w:rPr>
          <w:noProof/>
        </w:rPr>
      </w:pPr>
      <w:bookmarkStart w:id="138" w:name="_ENREF_25"/>
      <w:r w:rsidRPr="00FA01AD">
        <w:rPr>
          <w:noProof/>
        </w:rPr>
        <w:t>25.</w:t>
      </w:r>
      <w:r w:rsidRPr="00FA01AD">
        <w:rPr>
          <w:noProof/>
        </w:rPr>
        <w:tab/>
        <w:t xml:space="preserve">Psychiatric GWAS Consortium Bipolar Disorder Working Group. Large-scale genome-wide association analysis of bipolar disorder identifies a new susceptibility locus near ODZ4. </w:t>
      </w:r>
      <w:r w:rsidRPr="00FA01AD">
        <w:rPr>
          <w:i/>
          <w:noProof/>
        </w:rPr>
        <w:t>Nature genetics</w:t>
      </w:r>
      <w:r w:rsidRPr="00FA01AD">
        <w:rPr>
          <w:noProof/>
        </w:rPr>
        <w:t xml:space="preserve"> </w:t>
      </w:r>
      <w:r w:rsidRPr="00FA01AD">
        <w:rPr>
          <w:b/>
          <w:noProof/>
        </w:rPr>
        <w:t>43</w:t>
      </w:r>
      <w:r w:rsidRPr="00FA01AD">
        <w:rPr>
          <w:noProof/>
        </w:rPr>
        <w:t xml:space="preserve">, 977-83 (2011). </w:t>
      </w:r>
      <w:bookmarkEnd w:id="138"/>
    </w:p>
    <w:p w14:paraId="0D8F674A" w14:textId="77777777" w:rsidR="00FA01AD" w:rsidRPr="00FA01AD" w:rsidRDefault="00FA01AD" w:rsidP="00FA01AD">
      <w:pPr>
        <w:pStyle w:val="EndNoteBibliography"/>
        <w:ind w:left="720" w:hanging="720"/>
        <w:rPr>
          <w:noProof/>
        </w:rPr>
      </w:pPr>
      <w:bookmarkStart w:id="139" w:name="_ENREF_26"/>
      <w:r w:rsidRPr="00FA01AD">
        <w:rPr>
          <w:noProof/>
        </w:rPr>
        <w:t>26.</w:t>
      </w:r>
      <w:r w:rsidRPr="00FA01AD">
        <w:rPr>
          <w:noProof/>
        </w:rPr>
        <w:tab/>
        <w:t>Gaugler T</w:t>
      </w:r>
      <w:r w:rsidRPr="00FA01AD">
        <w:rPr>
          <w:i/>
          <w:noProof/>
        </w:rPr>
        <w:t xml:space="preserve"> et al.</w:t>
      </w:r>
      <w:r w:rsidRPr="00FA01AD">
        <w:rPr>
          <w:noProof/>
        </w:rPr>
        <w:t xml:space="preserve"> Most genetic risk for autism resides with common variation. </w:t>
      </w:r>
      <w:r w:rsidRPr="00FA01AD">
        <w:rPr>
          <w:i/>
          <w:noProof/>
        </w:rPr>
        <w:t>Nat Genet</w:t>
      </w:r>
      <w:r w:rsidRPr="00FA01AD">
        <w:rPr>
          <w:noProof/>
        </w:rPr>
        <w:t xml:space="preserve"> (2014). </w:t>
      </w:r>
      <w:bookmarkEnd w:id="139"/>
    </w:p>
    <w:p w14:paraId="59DC2AE4" w14:textId="77777777" w:rsidR="00FA01AD" w:rsidRPr="00FA01AD" w:rsidRDefault="00FA01AD" w:rsidP="00FA01AD">
      <w:pPr>
        <w:pStyle w:val="EndNoteBibliography"/>
        <w:ind w:left="720" w:hanging="720"/>
        <w:rPr>
          <w:noProof/>
        </w:rPr>
      </w:pPr>
      <w:bookmarkStart w:id="140" w:name="_ENREF_27"/>
      <w:r w:rsidRPr="00FA01AD">
        <w:rPr>
          <w:noProof/>
        </w:rPr>
        <w:t>27.</w:t>
      </w:r>
      <w:r w:rsidRPr="00FA01AD">
        <w:rPr>
          <w:noProof/>
        </w:rPr>
        <w:tab/>
        <w:t>Wray NR</w:t>
      </w:r>
      <w:r w:rsidRPr="00FA01AD">
        <w:rPr>
          <w:i/>
          <w:noProof/>
        </w:rPr>
        <w:t xml:space="preserve"> et al.</w:t>
      </w:r>
      <w:r w:rsidRPr="00FA01AD">
        <w:rPr>
          <w:noProof/>
        </w:rPr>
        <w:t xml:space="preserve"> Genome-wide association study of major depressive disorder: new results, meta-analysis, and lessons learned. </w:t>
      </w:r>
      <w:r w:rsidRPr="00FA01AD">
        <w:rPr>
          <w:i/>
          <w:noProof/>
        </w:rPr>
        <w:t>Mol Psychiatry</w:t>
      </w:r>
      <w:r w:rsidRPr="00FA01AD">
        <w:rPr>
          <w:noProof/>
        </w:rPr>
        <w:t xml:space="preserve"> </w:t>
      </w:r>
      <w:r w:rsidRPr="00FA01AD">
        <w:rPr>
          <w:b/>
          <w:noProof/>
        </w:rPr>
        <w:t>17</w:t>
      </w:r>
      <w:r w:rsidRPr="00FA01AD">
        <w:rPr>
          <w:noProof/>
        </w:rPr>
        <w:t xml:space="preserve">, 36-48 (2012). </w:t>
      </w:r>
      <w:bookmarkEnd w:id="140"/>
    </w:p>
    <w:p w14:paraId="3BA1C6F6" w14:textId="77777777" w:rsidR="00FA01AD" w:rsidRPr="00FA01AD" w:rsidRDefault="00FA01AD" w:rsidP="00FA01AD">
      <w:pPr>
        <w:pStyle w:val="EndNoteBibliography"/>
        <w:ind w:left="720" w:hanging="720"/>
        <w:rPr>
          <w:noProof/>
        </w:rPr>
      </w:pPr>
      <w:bookmarkStart w:id="141" w:name="_ENREF_28"/>
      <w:r w:rsidRPr="00FA01AD">
        <w:rPr>
          <w:noProof/>
        </w:rPr>
        <w:t>28.</w:t>
      </w:r>
      <w:r w:rsidRPr="00FA01AD">
        <w:rPr>
          <w:noProof/>
        </w:rPr>
        <w:tab/>
        <w:t>Wray N</w:t>
      </w:r>
      <w:r w:rsidRPr="00FA01AD">
        <w:rPr>
          <w:i/>
          <w:noProof/>
        </w:rPr>
        <w:t xml:space="preserve"> et al.</w:t>
      </w:r>
      <w:r w:rsidRPr="00FA01AD">
        <w:rPr>
          <w:noProof/>
        </w:rPr>
        <w:t xml:space="preserve"> Genome-wide association study of major depressive disorder: New results, meta-analysis, and lessons learned. </w:t>
      </w:r>
      <w:r w:rsidRPr="00FA01AD">
        <w:rPr>
          <w:i/>
          <w:noProof/>
        </w:rPr>
        <w:t>Molecular Psychiatry</w:t>
      </w:r>
      <w:r w:rsidRPr="00FA01AD">
        <w:rPr>
          <w:noProof/>
        </w:rPr>
        <w:t xml:space="preserve"> </w:t>
      </w:r>
      <w:r w:rsidRPr="00FA01AD">
        <w:rPr>
          <w:b/>
          <w:noProof/>
        </w:rPr>
        <w:t>17</w:t>
      </w:r>
      <w:r w:rsidRPr="00FA01AD">
        <w:rPr>
          <w:noProof/>
        </w:rPr>
        <w:t xml:space="preserve">, 36-48 (2011). </w:t>
      </w:r>
      <w:bookmarkEnd w:id="141"/>
    </w:p>
    <w:p w14:paraId="2BDF18EE" w14:textId="77777777" w:rsidR="00FA01AD" w:rsidRPr="00FA01AD" w:rsidRDefault="00FA01AD" w:rsidP="00FA01AD">
      <w:pPr>
        <w:pStyle w:val="EndNoteBibliography"/>
        <w:ind w:left="720" w:hanging="720"/>
        <w:rPr>
          <w:noProof/>
        </w:rPr>
      </w:pPr>
      <w:bookmarkStart w:id="142" w:name="_ENREF_29"/>
      <w:r w:rsidRPr="00FA01AD">
        <w:rPr>
          <w:noProof/>
        </w:rPr>
        <w:t>29.</w:t>
      </w:r>
      <w:r w:rsidRPr="00FA01AD">
        <w:rPr>
          <w:noProof/>
        </w:rPr>
        <w:tab/>
        <w:t xml:space="preserve">International Schizophrenia Consortium. Common polygenic variation contributes to risk of schizophrenia and bipolar disorder. </w:t>
      </w:r>
      <w:r w:rsidRPr="00FA01AD">
        <w:rPr>
          <w:i/>
          <w:noProof/>
        </w:rPr>
        <w:t>Nature</w:t>
      </w:r>
      <w:r w:rsidRPr="00FA01AD">
        <w:rPr>
          <w:noProof/>
        </w:rPr>
        <w:t xml:space="preserve"> </w:t>
      </w:r>
      <w:r w:rsidRPr="00FA01AD">
        <w:rPr>
          <w:b/>
          <w:noProof/>
        </w:rPr>
        <w:t>460</w:t>
      </w:r>
      <w:r w:rsidRPr="00FA01AD">
        <w:rPr>
          <w:noProof/>
        </w:rPr>
        <w:t xml:space="preserve">, 748-52 (2009). </w:t>
      </w:r>
      <w:bookmarkEnd w:id="142"/>
    </w:p>
    <w:p w14:paraId="3C0480BC" w14:textId="77777777" w:rsidR="00FA01AD" w:rsidRPr="00FA01AD" w:rsidRDefault="00FA01AD" w:rsidP="00FA01AD">
      <w:pPr>
        <w:pStyle w:val="EndNoteBibliography"/>
        <w:ind w:left="720" w:hanging="720"/>
        <w:rPr>
          <w:noProof/>
        </w:rPr>
      </w:pPr>
      <w:bookmarkStart w:id="143" w:name="_ENREF_30"/>
      <w:r w:rsidRPr="00FA01AD">
        <w:rPr>
          <w:noProof/>
        </w:rPr>
        <w:t>30.</w:t>
      </w:r>
      <w:r w:rsidRPr="00FA01AD">
        <w:rPr>
          <w:noProof/>
        </w:rPr>
        <w:tab/>
        <w:t xml:space="preserve">Schizophrenia Psychiatric Genome-Wide Association Study Consortium. Genome-wide association study identifies five new schizophrenia loci. </w:t>
      </w:r>
      <w:r w:rsidRPr="00FA01AD">
        <w:rPr>
          <w:i/>
          <w:noProof/>
        </w:rPr>
        <w:t>Nature Genetics</w:t>
      </w:r>
      <w:r w:rsidRPr="00FA01AD">
        <w:rPr>
          <w:noProof/>
        </w:rPr>
        <w:t xml:space="preserve"> </w:t>
      </w:r>
      <w:r w:rsidRPr="00FA01AD">
        <w:rPr>
          <w:b/>
          <w:noProof/>
        </w:rPr>
        <w:t>43</w:t>
      </w:r>
      <w:r w:rsidRPr="00FA01AD">
        <w:rPr>
          <w:noProof/>
        </w:rPr>
        <w:t xml:space="preserve">, 969-76 (2011). </w:t>
      </w:r>
      <w:bookmarkEnd w:id="143"/>
    </w:p>
    <w:p w14:paraId="7D914EF9" w14:textId="77777777" w:rsidR="00FA01AD" w:rsidRPr="00FA01AD" w:rsidRDefault="00FA01AD" w:rsidP="00FA01AD">
      <w:pPr>
        <w:pStyle w:val="EndNoteBibliography"/>
        <w:ind w:left="720" w:hanging="720"/>
        <w:rPr>
          <w:noProof/>
        </w:rPr>
      </w:pPr>
      <w:bookmarkStart w:id="144" w:name="_ENREF_31"/>
      <w:r w:rsidRPr="00FA01AD">
        <w:rPr>
          <w:noProof/>
        </w:rPr>
        <w:t>31.</w:t>
      </w:r>
      <w:r w:rsidRPr="00FA01AD">
        <w:rPr>
          <w:noProof/>
        </w:rPr>
        <w:tab/>
        <w:t>Ripke S</w:t>
      </w:r>
      <w:r w:rsidRPr="00FA01AD">
        <w:rPr>
          <w:i/>
          <w:noProof/>
        </w:rPr>
        <w:t xml:space="preserve"> et al.</w:t>
      </w:r>
      <w:r w:rsidRPr="00FA01AD">
        <w:rPr>
          <w:noProof/>
        </w:rPr>
        <w:t xml:space="preserve"> Genome-wide association analysis identifies 13 new risk loci for schizophrenia. </w:t>
      </w:r>
      <w:r w:rsidRPr="00FA01AD">
        <w:rPr>
          <w:i/>
          <w:noProof/>
        </w:rPr>
        <w:t>Nature Genetics</w:t>
      </w:r>
      <w:r w:rsidRPr="00FA01AD">
        <w:rPr>
          <w:noProof/>
        </w:rPr>
        <w:t xml:space="preserve"> </w:t>
      </w:r>
      <w:r w:rsidRPr="00FA01AD">
        <w:rPr>
          <w:b/>
          <w:noProof/>
        </w:rPr>
        <w:t>45</w:t>
      </w:r>
      <w:r w:rsidRPr="00FA01AD">
        <w:rPr>
          <w:noProof/>
        </w:rPr>
        <w:t xml:space="preserve">, 1150-9 (2013). </w:t>
      </w:r>
      <w:bookmarkEnd w:id="144"/>
    </w:p>
    <w:p w14:paraId="030AE958" w14:textId="77777777" w:rsidR="00FA01AD" w:rsidRPr="00FA01AD" w:rsidRDefault="00FA01AD" w:rsidP="00FA01AD">
      <w:pPr>
        <w:pStyle w:val="EndNoteBibliography"/>
        <w:ind w:left="720" w:hanging="720"/>
        <w:rPr>
          <w:noProof/>
        </w:rPr>
      </w:pPr>
      <w:bookmarkStart w:id="145" w:name="_ENREF_32"/>
      <w:r w:rsidRPr="00FA01AD">
        <w:rPr>
          <w:noProof/>
        </w:rPr>
        <w:lastRenderedPageBreak/>
        <w:t>32.</w:t>
      </w:r>
      <w:r w:rsidRPr="00FA01AD">
        <w:rPr>
          <w:noProof/>
        </w:rPr>
        <w:tab/>
        <w:t>Sullivan PF</w:t>
      </w:r>
      <w:r w:rsidRPr="00FA01AD">
        <w:rPr>
          <w:i/>
          <w:noProof/>
        </w:rPr>
        <w:t xml:space="preserve"> et al.</w:t>
      </w:r>
      <w:r w:rsidRPr="00FA01AD">
        <w:rPr>
          <w:noProof/>
        </w:rPr>
        <w:t xml:space="preserve"> Genome-wide association for major depressive disorder: a possible role for the presynaptic protein piccolo. </w:t>
      </w:r>
      <w:r w:rsidRPr="00FA01AD">
        <w:rPr>
          <w:i/>
          <w:noProof/>
        </w:rPr>
        <w:t>Molecular Psychiatry</w:t>
      </w:r>
      <w:r w:rsidRPr="00FA01AD">
        <w:rPr>
          <w:noProof/>
        </w:rPr>
        <w:t xml:space="preserve"> </w:t>
      </w:r>
      <w:r w:rsidRPr="00FA01AD">
        <w:rPr>
          <w:b/>
          <w:noProof/>
        </w:rPr>
        <w:t>14</w:t>
      </w:r>
      <w:r w:rsidRPr="00FA01AD">
        <w:rPr>
          <w:noProof/>
        </w:rPr>
        <w:t xml:space="preserve">, 359-75 (2009). </w:t>
      </w:r>
      <w:bookmarkEnd w:id="145"/>
    </w:p>
    <w:p w14:paraId="230BE046" w14:textId="77777777" w:rsidR="00FA01AD" w:rsidRPr="00FA01AD" w:rsidRDefault="00FA01AD" w:rsidP="00FA01AD">
      <w:pPr>
        <w:pStyle w:val="EndNoteBibliography"/>
        <w:ind w:left="720" w:hanging="720"/>
        <w:rPr>
          <w:noProof/>
        </w:rPr>
      </w:pPr>
      <w:bookmarkStart w:id="146" w:name="_ENREF_33"/>
      <w:r w:rsidRPr="00FA01AD">
        <w:rPr>
          <w:noProof/>
        </w:rPr>
        <w:t>33.</w:t>
      </w:r>
      <w:r w:rsidRPr="00FA01AD">
        <w:rPr>
          <w:noProof/>
        </w:rPr>
        <w:tab/>
        <w:t>Finucane HK</w:t>
      </w:r>
      <w:r w:rsidRPr="00FA01AD">
        <w:rPr>
          <w:i/>
          <w:noProof/>
        </w:rPr>
        <w:t xml:space="preserve"> et al.</w:t>
      </w:r>
      <w:r w:rsidRPr="00FA01AD">
        <w:rPr>
          <w:noProof/>
        </w:rPr>
        <w:t xml:space="preserve"> Partitioning heritability by functional category using GWAS summary statistics. </w:t>
      </w:r>
      <w:r w:rsidRPr="00FA01AD">
        <w:rPr>
          <w:i/>
          <w:noProof/>
        </w:rPr>
        <w:t>Nature Genetics</w:t>
      </w:r>
      <w:r w:rsidRPr="00FA01AD">
        <w:rPr>
          <w:noProof/>
        </w:rPr>
        <w:t xml:space="preserve"> </w:t>
      </w:r>
      <w:r w:rsidRPr="00FA01AD">
        <w:rPr>
          <w:b/>
          <w:noProof/>
        </w:rPr>
        <w:t>47</w:t>
      </w:r>
      <w:r w:rsidRPr="00FA01AD">
        <w:rPr>
          <w:noProof/>
        </w:rPr>
        <w:t xml:space="preserve">, 1228-35 (2015). </w:t>
      </w:r>
      <w:bookmarkEnd w:id="146"/>
    </w:p>
    <w:p w14:paraId="5A91B5B0" w14:textId="77777777" w:rsidR="00FA01AD" w:rsidRPr="00FA01AD" w:rsidRDefault="00FA01AD" w:rsidP="00FA01AD">
      <w:pPr>
        <w:pStyle w:val="EndNoteBibliography"/>
        <w:ind w:left="720" w:hanging="720"/>
        <w:rPr>
          <w:noProof/>
        </w:rPr>
      </w:pPr>
      <w:bookmarkStart w:id="147" w:name="_ENREF_34"/>
      <w:r w:rsidRPr="00FA01AD">
        <w:rPr>
          <w:noProof/>
        </w:rPr>
        <w:t>34.</w:t>
      </w:r>
      <w:r w:rsidRPr="00FA01AD">
        <w:rPr>
          <w:noProof/>
        </w:rPr>
        <w:tab/>
        <w:t>Deutschenbaur L</w:t>
      </w:r>
      <w:r w:rsidRPr="00FA01AD">
        <w:rPr>
          <w:i/>
          <w:noProof/>
        </w:rPr>
        <w:t xml:space="preserve"> et al.</w:t>
      </w:r>
      <w:r w:rsidRPr="00FA01AD">
        <w:rPr>
          <w:noProof/>
        </w:rPr>
        <w:t xml:space="preserve"> Role of calcium, glutamate and NMDA in major depression and therapeutic application. </w:t>
      </w:r>
      <w:r w:rsidRPr="00FA01AD">
        <w:rPr>
          <w:i/>
          <w:noProof/>
        </w:rPr>
        <w:t>Prog Neuropsychopharmacol Biol Psychiatry</w:t>
      </w:r>
      <w:r w:rsidRPr="00FA01AD">
        <w:rPr>
          <w:noProof/>
        </w:rPr>
        <w:t xml:space="preserve"> </w:t>
      </w:r>
      <w:r w:rsidRPr="00FA01AD">
        <w:rPr>
          <w:b/>
          <w:noProof/>
        </w:rPr>
        <w:t>64</w:t>
      </w:r>
      <w:r w:rsidRPr="00FA01AD">
        <w:rPr>
          <w:noProof/>
        </w:rPr>
        <w:t xml:space="preserve">, 325-33 (2016). </w:t>
      </w:r>
      <w:bookmarkEnd w:id="147"/>
    </w:p>
    <w:p w14:paraId="047B3AE2" w14:textId="77777777" w:rsidR="00FA01AD" w:rsidRPr="00FA01AD" w:rsidRDefault="00FA01AD" w:rsidP="00FA01AD">
      <w:pPr>
        <w:pStyle w:val="EndNoteBibliography"/>
        <w:ind w:left="720" w:hanging="720"/>
        <w:rPr>
          <w:noProof/>
        </w:rPr>
      </w:pPr>
      <w:bookmarkStart w:id="148" w:name="_ENREF_35"/>
      <w:r w:rsidRPr="00FA01AD">
        <w:rPr>
          <w:noProof/>
        </w:rPr>
        <w:t>35.</w:t>
      </w:r>
      <w:r w:rsidRPr="00FA01AD">
        <w:rPr>
          <w:noProof/>
        </w:rPr>
        <w:tab/>
        <w:t>Chung JK</w:t>
      </w:r>
      <w:r w:rsidRPr="00FA01AD">
        <w:rPr>
          <w:i/>
          <w:noProof/>
        </w:rPr>
        <w:t xml:space="preserve"> et al.</w:t>
      </w:r>
      <w:r w:rsidRPr="00FA01AD">
        <w:rPr>
          <w:noProof/>
        </w:rPr>
        <w:t xml:space="preserve"> Lifetime History of Depression Predicts Increased Amyloid-beta Accumulation in Patients with Mild Cognitive Impairment. </w:t>
      </w:r>
      <w:r w:rsidRPr="00FA01AD">
        <w:rPr>
          <w:i/>
          <w:noProof/>
        </w:rPr>
        <w:t>J Alzheimers Dis</w:t>
      </w:r>
      <w:r w:rsidRPr="00FA01AD">
        <w:rPr>
          <w:noProof/>
        </w:rPr>
        <w:t xml:space="preserve"> </w:t>
      </w:r>
      <w:r w:rsidRPr="00FA01AD">
        <w:rPr>
          <w:b/>
          <w:noProof/>
        </w:rPr>
        <w:t>45</w:t>
      </w:r>
      <w:r w:rsidRPr="00FA01AD">
        <w:rPr>
          <w:noProof/>
        </w:rPr>
        <w:t xml:space="preserve">, 907-19 (2015). </w:t>
      </w:r>
      <w:bookmarkEnd w:id="148"/>
    </w:p>
    <w:p w14:paraId="3BEA2424" w14:textId="77777777" w:rsidR="00FA01AD" w:rsidRPr="00FA01AD" w:rsidRDefault="00FA01AD" w:rsidP="00FA01AD">
      <w:pPr>
        <w:pStyle w:val="EndNoteBibliography"/>
        <w:ind w:left="720" w:hanging="720"/>
        <w:rPr>
          <w:noProof/>
        </w:rPr>
      </w:pPr>
      <w:bookmarkStart w:id="149" w:name="_ENREF_36"/>
      <w:r w:rsidRPr="00FA01AD">
        <w:rPr>
          <w:noProof/>
        </w:rPr>
        <w:t>36.</w:t>
      </w:r>
      <w:r w:rsidRPr="00FA01AD">
        <w:rPr>
          <w:noProof/>
        </w:rPr>
        <w:tab/>
        <w:t>Wu KY</w:t>
      </w:r>
      <w:r w:rsidRPr="00FA01AD">
        <w:rPr>
          <w:i/>
          <w:noProof/>
        </w:rPr>
        <w:t xml:space="preserve"> et al.</w:t>
      </w:r>
      <w:r w:rsidRPr="00FA01AD">
        <w:rPr>
          <w:noProof/>
        </w:rPr>
        <w:t xml:space="preserve"> Increased brain amyloid deposition in patients with a lifetime history of major depression: evidenced on 18F-florbetapir (AV-45/Amyvid) positron emission tomography. </w:t>
      </w:r>
      <w:r w:rsidRPr="00FA01AD">
        <w:rPr>
          <w:i/>
          <w:noProof/>
        </w:rPr>
        <w:t>Eur J Nucl Med Mol Imaging</w:t>
      </w:r>
      <w:r w:rsidRPr="00FA01AD">
        <w:rPr>
          <w:noProof/>
        </w:rPr>
        <w:t xml:space="preserve"> </w:t>
      </w:r>
      <w:r w:rsidRPr="00FA01AD">
        <w:rPr>
          <w:b/>
          <w:noProof/>
        </w:rPr>
        <w:t>41</w:t>
      </w:r>
      <w:r w:rsidRPr="00FA01AD">
        <w:rPr>
          <w:noProof/>
        </w:rPr>
        <w:t xml:space="preserve">, 714-22 (2014). </w:t>
      </w:r>
      <w:bookmarkEnd w:id="149"/>
    </w:p>
    <w:p w14:paraId="20837DA8" w14:textId="77777777" w:rsidR="00FA01AD" w:rsidRPr="00FA01AD" w:rsidRDefault="00FA01AD" w:rsidP="00FA01AD">
      <w:pPr>
        <w:pStyle w:val="EndNoteBibliography"/>
        <w:ind w:left="720" w:hanging="720"/>
        <w:rPr>
          <w:noProof/>
        </w:rPr>
      </w:pPr>
      <w:bookmarkStart w:id="150" w:name="_ENREF_37"/>
      <w:r w:rsidRPr="00FA01AD">
        <w:rPr>
          <w:noProof/>
        </w:rPr>
        <w:t>37.</w:t>
      </w:r>
      <w:r w:rsidRPr="00FA01AD">
        <w:rPr>
          <w:noProof/>
        </w:rPr>
        <w:tab/>
        <w:t xml:space="preserve">Luscher B, Shen Q &amp; Sahir N. The GABAergic deficit hypothesis of major depressive disorder. </w:t>
      </w:r>
      <w:r w:rsidRPr="00FA01AD">
        <w:rPr>
          <w:i/>
          <w:noProof/>
        </w:rPr>
        <w:t>Mol Psychiatry</w:t>
      </w:r>
      <w:r w:rsidRPr="00FA01AD">
        <w:rPr>
          <w:noProof/>
        </w:rPr>
        <w:t xml:space="preserve"> </w:t>
      </w:r>
      <w:r w:rsidRPr="00FA01AD">
        <w:rPr>
          <w:b/>
          <w:noProof/>
        </w:rPr>
        <w:t>16</w:t>
      </w:r>
      <w:r w:rsidRPr="00FA01AD">
        <w:rPr>
          <w:noProof/>
        </w:rPr>
        <w:t xml:space="preserve">, 383-406 (2011). </w:t>
      </w:r>
      <w:bookmarkEnd w:id="150"/>
    </w:p>
    <w:p w14:paraId="745295C6" w14:textId="77777777" w:rsidR="00FA01AD" w:rsidRPr="00FA01AD" w:rsidRDefault="00FA01AD" w:rsidP="00FA01AD">
      <w:pPr>
        <w:pStyle w:val="EndNoteBibliography"/>
        <w:ind w:left="720" w:hanging="720"/>
        <w:rPr>
          <w:noProof/>
        </w:rPr>
      </w:pPr>
      <w:bookmarkStart w:id="151" w:name="_ENREF_38"/>
      <w:r w:rsidRPr="00FA01AD">
        <w:rPr>
          <w:noProof/>
        </w:rPr>
        <w:t>38.</w:t>
      </w:r>
      <w:r w:rsidRPr="00FA01AD">
        <w:rPr>
          <w:noProof/>
        </w:rPr>
        <w:tab/>
        <w:t xml:space="preserve">Cryan JF &amp; Slattery DA. GABAB receptors and depression. Current status. </w:t>
      </w:r>
      <w:r w:rsidRPr="00FA01AD">
        <w:rPr>
          <w:i/>
          <w:noProof/>
        </w:rPr>
        <w:t>Adv Pharmacol</w:t>
      </w:r>
      <w:r w:rsidRPr="00FA01AD">
        <w:rPr>
          <w:noProof/>
        </w:rPr>
        <w:t xml:space="preserve"> </w:t>
      </w:r>
      <w:r w:rsidRPr="00FA01AD">
        <w:rPr>
          <w:b/>
          <w:noProof/>
        </w:rPr>
        <w:t>58</w:t>
      </w:r>
      <w:r w:rsidRPr="00FA01AD">
        <w:rPr>
          <w:noProof/>
        </w:rPr>
        <w:t xml:space="preserve">, 427-51 (2010). </w:t>
      </w:r>
      <w:bookmarkEnd w:id="151"/>
    </w:p>
    <w:p w14:paraId="618542A1" w14:textId="77777777" w:rsidR="00FA01AD" w:rsidRPr="00FA01AD" w:rsidRDefault="00FA01AD" w:rsidP="00FA01AD">
      <w:pPr>
        <w:pStyle w:val="EndNoteBibliography"/>
        <w:ind w:left="720" w:hanging="720"/>
        <w:rPr>
          <w:noProof/>
        </w:rPr>
      </w:pPr>
      <w:bookmarkStart w:id="152" w:name="_ENREF_39"/>
      <w:r w:rsidRPr="00FA01AD">
        <w:rPr>
          <w:noProof/>
        </w:rPr>
        <w:t>39.</w:t>
      </w:r>
      <w:r w:rsidRPr="00FA01AD">
        <w:rPr>
          <w:noProof/>
        </w:rPr>
        <w:tab/>
        <w:t xml:space="preserve">Cross-Disorder Group of the Psychiatric Genomics Consortium. Identification of risk loci with shared effects on five major psychiatric disorders: a genome-wide analysis. </w:t>
      </w:r>
      <w:r w:rsidRPr="00FA01AD">
        <w:rPr>
          <w:i/>
          <w:noProof/>
        </w:rPr>
        <w:t>Lancet</w:t>
      </w:r>
      <w:r w:rsidRPr="00FA01AD">
        <w:rPr>
          <w:noProof/>
        </w:rPr>
        <w:t xml:space="preserve"> </w:t>
      </w:r>
      <w:r w:rsidRPr="00FA01AD">
        <w:rPr>
          <w:b/>
          <w:noProof/>
        </w:rPr>
        <w:t>381</w:t>
      </w:r>
      <w:r w:rsidRPr="00FA01AD">
        <w:rPr>
          <w:noProof/>
        </w:rPr>
        <w:t xml:space="preserve">, 1371-9 (2013). </w:t>
      </w:r>
      <w:bookmarkEnd w:id="152"/>
    </w:p>
    <w:p w14:paraId="29B3A183" w14:textId="77777777" w:rsidR="00FA01AD" w:rsidRPr="00FA01AD" w:rsidRDefault="00FA01AD" w:rsidP="00FA01AD">
      <w:pPr>
        <w:pStyle w:val="EndNoteBibliography"/>
        <w:ind w:left="720" w:hanging="720"/>
        <w:rPr>
          <w:noProof/>
        </w:rPr>
      </w:pPr>
      <w:bookmarkStart w:id="153" w:name="_ENREF_40"/>
      <w:r w:rsidRPr="00FA01AD">
        <w:rPr>
          <w:noProof/>
        </w:rPr>
        <w:t>40.</w:t>
      </w:r>
      <w:r w:rsidRPr="00FA01AD">
        <w:rPr>
          <w:noProof/>
        </w:rPr>
        <w:tab/>
        <w:t xml:space="preserve">World Health Organization. </w:t>
      </w:r>
      <w:r w:rsidRPr="00FA01AD">
        <w:rPr>
          <w:i/>
          <w:noProof/>
        </w:rPr>
        <w:t>International Classification of Diseases</w:t>
      </w:r>
      <w:r w:rsidRPr="00FA01AD">
        <w:rPr>
          <w:noProof/>
        </w:rPr>
        <w:t>, (World Health Organization, Geneva, 1978).</w:t>
      </w:r>
      <w:bookmarkEnd w:id="153"/>
    </w:p>
    <w:p w14:paraId="406C0427" w14:textId="77777777" w:rsidR="00FA01AD" w:rsidRPr="00FA01AD" w:rsidRDefault="00FA01AD" w:rsidP="00FA01AD">
      <w:pPr>
        <w:pStyle w:val="EndNoteBibliography"/>
        <w:ind w:left="720" w:hanging="720"/>
        <w:rPr>
          <w:noProof/>
        </w:rPr>
      </w:pPr>
      <w:bookmarkStart w:id="154" w:name="_ENREF_41"/>
      <w:r w:rsidRPr="00FA01AD">
        <w:rPr>
          <w:noProof/>
        </w:rPr>
        <w:t>41.</w:t>
      </w:r>
      <w:r w:rsidRPr="00FA01AD">
        <w:rPr>
          <w:noProof/>
        </w:rPr>
        <w:tab/>
        <w:t xml:space="preserve">World Health Organization. </w:t>
      </w:r>
      <w:r w:rsidRPr="00FA01AD">
        <w:rPr>
          <w:i/>
          <w:noProof/>
        </w:rPr>
        <w:t>International Classification of Diseases</w:t>
      </w:r>
      <w:r w:rsidRPr="00FA01AD">
        <w:rPr>
          <w:noProof/>
        </w:rPr>
        <w:t>, (World Health Organization, Geneva, 1992).</w:t>
      </w:r>
      <w:bookmarkEnd w:id="154"/>
    </w:p>
    <w:p w14:paraId="0010AB35" w14:textId="77777777" w:rsidR="00FA01AD" w:rsidRPr="00FA01AD" w:rsidRDefault="00FA01AD" w:rsidP="00FA01AD">
      <w:pPr>
        <w:pStyle w:val="EndNoteBibliography"/>
        <w:ind w:left="720" w:hanging="720"/>
        <w:rPr>
          <w:noProof/>
        </w:rPr>
      </w:pPr>
      <w:bookmarkStart w:id="155" w:name="_ENREF_42"/>
      <w:r w:rsidRPr="00FA01AD">
        <w:rPr>
          <w:noProof/>
        </w:rPr>
        <w:t>42.</w:t>
      </w:r>
      <w:r w:rsidRPr="00FA01AD">
        <w:rPr>
          <w:noProof/>
        </w:rPr>
        <w:tab/>
        <w:t xml:space="preserve">American Psychiatric Association. </w:t>
      </w:r>
      <w:r w:rsidRPr="00FA01AD">
        <w:rPr>
          <w:i/>
          <w:noProof/>
        </w:rPr>
        <w:t>Diagnostic and Statistical Manual of Mental Disorders</w:t>
      </w:r>
      <w:r w:rsidRPr="00FA01AD">
        <w:rPr>
          <w:noProof/>
        </w:rPr>
        <w:t>, (American Psychiatric Association, Washington, DC, 1994).</w:t>
      </w:r>
      <w:bookmarkEnd w:id="155"/>
    </w:p>
    <w:p w14:paraId="6EFA3546" w14:textId="77777777" w:rsidR="00FA01AD" w:rsidRPr="00FA01AD" w:rsidRDefault="00FA01AD" w:rsidP="00FA01AD">
      <w:pPr>
        <w:pStyle w:val="EndNoteBibliography"/>
        <w:ind w:left="720" w:hanging="720"/>
        <w:rPr>
          <w:noProof/>
        </w:rPr>
      </w:pPr>
      <w:bookmarkStart w:id="156" w:name="_ENREF_43"/>
      <w:r w:rsidRPr="00FA01AD">
        <w:rPr>
          <w:noProof/>
        </w:rPr>
        <w:t>43.</w:t>
      </w:r>
      <w:r w:rsidRPr="00FA01AD">
        <w:rPr>
          <w:noProof/>
        </w:rPr>
        <w:tab/>
        <w:t>Bulik-Sullivan BK</w:t>
      </w:r>
      <w:r w:rsidRPr="00FA01AD">
        <w:rPr>
          <w:i/>
          <w:noProof/>
        </w:rPr>
        <w:t xml:space="preserve"> et al.</w:t>
      </w:r>
      <w:r w:rsidRPr="00FA01AD">
        <w:rPr>
          <w:noProof/>
        </w:rPr>
        <w:t xml:space="preserve"> LD Score regression distinguishes confounding from polygenicity in genome-wide association studies. </w:t>
      </w:r>
      <w:r w:rsidRPr="00FA01AD">
        <w:rPr>
          <w:i/>
          <w:noProof/>
        </w:rPr>
        <w:t>Nature Genetics</w:t>
      </w:r>
      <w:r w:rsidRPr="00FA01AD">
        <w:rPr>
          <w:noProof/>
        </w:rPr>
        <w:t xml:space="preserve"> </w:t>
      </w:r>
      <w:r w:rsidRPr="00FA01AD">
        <w:rPr>
          <w:b/>
          <w:noProof/>
        </w:rPr>
        <w:t>47</w:t>
      </w:r>
      <w:r w:rsidRPr="00FA01AD">
        <w:rPr>
          <w:noProof/>
        </w:rPr>
        <w:t xml:space="preserve">, 291-5 (2015). </w:t>
      </w:r>
      <w:bookmarkEnd w:id="156"/>
    </w:p>
    <w:p w14:paraId="521FD683" w14:textId="77777777" w:rsidR="00FA01AD" w:rsidRPr="00FA01AD" w:rsidRDefault="00FA01AD" w:rsidP="00FA01AD">
      <w:pPr>
        <w:pStyle w:val="EndNoteBibliography"/>
        <w:ind w:left="720" w:hanging="720"/>
        <w:rPr>
          <w:noProof/>
        </w:rPr>
      </w:pPr>
      <w:bookmarkStart w:id="157" w:name="_ENREF_44"/>
      <w:r w:rsidRPr="00FA01AD">
        <w:rPr>
          <w:noProof/>
        </w:rPr>
        <w:t>44.</w:t>
      </w:r>
      <w:r w:rsidRPr="00FA01AD">
        <w:rPr>
          <w:noProof/>
        </w:rPr>
        <w:tab/>
        <w:t>Durbin RM</w:t>
      </w:r>
      <w:r w:rsidRPr="00FA01AD">
        <w:rPr>
          <w:i/>
          <w:noProof/>
        </w:rPr>
        <w:t xml:space="preserve"> et al.</w:t>
      </w:r>
      <w:r w:rsidRPr="00FA01AD">
        <w:rPr>
          <w:noProof/>
        </w:rPr>
        <w:t xml:space="preserve"> A map of human genome variation from population-scale sequencing. </w:t>
      </w:r>
      <w:r w:rsidRPr="00FA01AD">
        <w:rPr>
          <w:i/>
          <w:noProof/>
        </w:rPr>
        <w:t>Nature</w:t>
      </w:r>
      <w:r w:rsidRPr="00FA01AD">
        <w:rPr>
          <w:noProof/>
        </w:rPr>
        <w:t xml:space="preserve"> </w:t>
      </w:r>
      <w:r w:rsidRPr="00FA01AD">
        <w:rPr>
          <w:b/>
          <w:noProof/>
        </w:rPr>
        <w:t>467</w:t>
      </w:r>
      <w:r w:rsidRPr="00FA01AD">
        <w:rPr>
          <w:noProof/>
        </w:rPr>
        <w:t xml:space="preserve">, 1061-73 (2010). </w:t>
      </w:r>
      <w:bookmarkEnd w:id="157"/>
    </w:p>
    <w:p w14:paraId="6F373679" w14:textId="77777777" w:rsidR="00FA01AD" w:rsidRPr="00FA01AD" w:rsidRDefault="00FA01AD" w:rsidP="00FA01AD">
      <w:pPr>
        <w:pStyle w:val="EndNoteBibliography"/>
        <w:ind w:left="720" w:hanging="720"/>
        <w:rPr>
          <w:noProof/>
        </w:rPr>
      </w:pPr>
      <w:bookmarkStart w:id="158" w:name="_ENREF_45"/>
      <w:r w:rsidRPr="00FA01AD">
        <w:rPr>
          <w:noProof/>
        </w:rPr>
        <w:t>45.</w:t>
      </w:r>
      <w:r w:rsidRPr="00FA01AD">
        <w:rPr>
          <w:noProof/>
        </w:rPr>
        <w:tab/>
        <w:t>Sanders AR</w:t>
      </w:r>
      <w:r w:rsidRPr="00FA01AD">
        <w:rPr>
          <w:i/>
          <w:noProof/>
        </w:rPr>
        <w:t xml:space="preserve"> et al.</w:t>
      </w:r>
      <w:r w:rsidRPr="00FA01AD">
        <w:rPr>
          <w:noProof/>
        </w:rPr>
        <w:t xml:space="preserve"> The Internet-based MGS2 control sample: self report of mental illness. </w:t>
      </w:r>
      <w:r w:rsidRPr="00FA01AD">
        <w:rPr>
          <w:i/>
          <w:noProof/>
        </w:rPr>
        <w:t>The American journal of psychiatry</w:t>
      </w:r>
      <w:r w:rsidRPr="00FA01AD">
        <w:rPr>
          <w:noProof/>
        </w:rPr>
        <w:t xml:space="preserve"> </w:t>
      </w:r>
      <w:r w:rsidRPr="00FA01AD">
        <w:rPr>
          <w:b/>
          <w:noProof/>
        </w:rPr>
        <w:t>167</w:t>
      </w:r>
      <w:r w:rsidRPr="00FA01AD">
        <w:rPr>
          <w:noProof/>
        </w:rPr>
        <w:t xml:space="preserve">, 854-65 (2010). </w:t>
      </w:r>
      <w:bookmarkEnd w:id="158"/>
    </w:p>
    <w:p w14:paraId="17F56810" w14:textId="77777777" w:rsidR="00FA01AD" w:rsidRPr="00FA01AD" w:rsidRDefault="00FA01AD" w:rsidP="00FA01AD">
      <w:pPr>
        <w:pStyle w:val="EndNoteBibliography"/>
        <w:ind w:left="720" w:hanging="720"/>
        <w:rPr>
          <w:noProof/>
        </w:rPr>
      </w:pPr>
      <w:bookmarkStart w:id="159" w:name="_ENREF_46"/>
      <w:r w:rsidRPr="00FA01AD">
        <w:rPr>
          <w:noProof/>
        </w:rPr>
        <w:t>46.</w:t>
      </w:r>
      <w:r w:rsidRPr="00FA01AD">
        <w:rPr>
          <w:noProof/>
        </w:rPr>
        <w:tab/>
        <w:t xml:space="preserve">WTCCC. Genome-wide association study of 14,000 cases of seven common diseases and 3,000 shared controls. </w:t>
      </w:r>
      <w:r w:rsidRPr="00FA01AD">
        <w:rPr>
          <w:i/>
          <w:noProof/>
        </w:rPr>
        <w:t>Nature</w:t>
      </w:r>
      <w:r w:rsidRPr="00FA01AD">
        <w:rPr>
          <w:noProof/>
        </w:rPr>
        <w:t xml:space="preserve"> </w:t>
      </w:r>
      <w:r w:rsidRPr="00FA01AD">
        <w:rPr>
          <w:b/>
          <w:noProof/>
        </w:rPr>
        <w:t>447</w:t>
      </w:r>
      <w:r w:rsidRPr="00FA01AD">
        <w:rPr>
          <w:noProof/>
        </w:rPr>
        <w:t xml:space="preserve">, 661-78 (2007). </w:t>
      </w:r>
      <w:bookmarkEnd w:id="159"/>
    </w:p>
    <w:p w14:paraId="4305A273" w14:textId="77777777" w:rsidR="00FA01AD" w:rsidRPr="00FA01AD" w:rsidRDefault="00FA01AD" w:rsidP="00FA01AD">
      <w:pPr>
        <w:pStyle w:val="EndNoteBibliography"/>
        <w:ind w:left="720" w:hanging="720"/>
        <w:rPr>
          <w:noProof/>
        </w:rPr>
      </w:pPr>
      <w:bookmarkStart w:id="160" w:name="_ENREF_47"/>
      <w:r w:rsidRPr="00FA01AD">
        <w:rPr>
          <w:noProof/>
        </w:rPr>
        <w:t>47.</w:t>
      </w:r>
      <w:r w:rsidRPr="00FA01AD">
        <w:rPr>
          <w:noProof/>
        </w:rPr>
        <w:tab/>
        <w:t>Franke B</w:t>
      </w:r>
      <w:r w:rsidRPr="00FA01AD">
        <w:rPr>
          <w:i/>
          <w:noProof/>
        </w:rPr>
        <w:t xml:space="preserve"> et al.</w:t>
      </w:r>
      <w:r w:rsidRPr="00FA01AD">
        <w:rPr>
          <w:noProof/>
        </w:rPr>
        <w:t xml:space="preserve"> Genetic influences on schizophrenia and subcortical brain volumes: large-scale proof of concept. </w:t>
      </w:r>
      <w:r w:rsidRPr="00FA01AD">
        <w:rPr>
          <w:i/>
          <w:noProof/>
        </w:rPr>
        <w:t>Nat Neurosci</w:t>
      </w:r>
      <w:r w:rsidRPr="00FA01AD">
        <w:rPr>
          <w:noProof/>
        </w:rPr>
        <w:t xml:space="preserve"> </w:t>
      </w:r>
      <w:r w:rsidRPr="00FA01AD">
        <w:rPr>
          <w:b/>
          <w:noProof/>
        </w:rPr>
        <w:t>19</w:t>
      </w:r>
      <w:r w:rsidRPr="00FA01AD">
        <w:rPr>
          <w:noProof/>
        </w:rPr>
        <w:t xml:space="preserve">, 420-31 (2016). </w:t>
      </w:r>
      <w:bookmarkEnd w:id="160"/>
    </w:p>
    <w:p w14:paraId="3EBA32F8" w14:textId="77777777" w:rsidR="00FA01AD" w:rsidRPr="00FA01AD" w:rsidRDefault="00FA01AD" w:rsidP="00FA01AD">
      <w:pPr>
        <w:pStyle w:val="EndNoteBibliography"/>
        <w:ind w:left="720" w:hanging="720"/>
        <w:rPr>
          <w:noProof/>
        </w:rPr>
      </w:pPr>
      <w:bookmarkStart w:id="161" w:name="_ENREF_48"/>
      <w:r w:rsidRPr="00FA01AD">
        <w:rPr>
          <w:noProof/>
        </w:rPr>
        <w:lastRenderedPageBreak/>
        <w:t>48.</w:t>
      </w:r>
      <w:r w:rsidRPr="00FA01AD">
        <w:rPr>
          <w:noProof/>
        </w:rPr>
        <w:tab/>
        <w:t>Price AL</w:t>
      </w:r>
      <w:r w:rsidRPr="00FA01AD">
        <w:rPr>
          <w:i/>
          <w:noProof/>
        </w:rPr>
        <w:t xml:space="preserve"> et al.</w:t>
      </w:r>
      <w:r w:rsidRPr="00FA01AD">
        <w:rPr>
          <w:noProof/>
        </w:rPr>
        <w:t xml:space="preserve"> Principal components analysis corrects for stratification in genome-wide association studies. </w:t>
      </w:r>
      <w:r w:rsidRPr="00FA01AD">
        <w:rPr>
          <w:i/>
          <w:noProof/>
        </w:rPr>
        <w:t>Nat Genet</w:t>
      </w:r>
      <w:r w:rsidRPr="00FA01AD">
        <w:rPr>
          <w:noProof/>
        </w:rPr>
        <w:t xml:space="preserve"> </w:t>
      </w:r>
      <w:r w:rsidRPr="00FA01AD">
        <w:rPr>
          <w:b/>
          <w:noProof/>
        </w:rPr>
        <w:t>38</w:t>
      </w:r>
      <w:r w:rsidRPr="00FA01AD">
        <w:rPr>
          <w:noProof/>
        </w:rPr>
        <w:t xml:space="preserve">, 904-9 (2006). </w:t>
      </w:r>
      <w:bookmarkEnd w:id="161"/>
    </w:p>
    <w:p w14:paraId="0C89B4A2" w14:textId="77777777" w:rsidR="00FA01AD" w:rsidRPr="00FA01AD" w:rsidRDefault="00FA01AD" w:rsidP="00FA01AD">
      <w:pPr>
        <w:pStyle w:val="EndNoteBibliography"/>
        <w:ind w:left="720" w:hanging="720"/>
        <w:rPr>
          <w:noProof/>
        </w:rPr>
      </w:pPr>
      <w:bookmarkStart w:id="162" w:name="_ENREF_49"/>
      <w:r w:rsidRPr="00FA01AD">
        <w:rPr>
          <w:noProof/>
        </w:rPr>
        <w:t>49.</w:t>
      </w:r>
      <w:r w:rsidRPr="00FA01AD">
        <w:rPr>
          <w:noProof/>
        </w:rPr>
        <w:tab/>
        <w:t xml:space="preserve">Begum F, Ghosh D, Tseng GC &amp; Feingold E. Comprehensive literature review and statistical considerations for GWAS meta-analysis. </w:t>
      </w:r>
      <w:r w:rsidRPr="00FA01AD">
        <w:rPr>
          <w:i/>
          <w:noProof/>
        </w:rPr>
        <w:t>Nucleic Acids Res</w:t>
      </w:r>
      <w:r w:rsidRPr="00FA01AD">
        <w:rPr>
          <w:noProof/>
        </w:rPr>
        <w:t xml:space="preserve"> </w:t>
      </w:r>
      <w:r w:rsidRPr="00FA01AD">
        <w:rPr>
          <w:b/>
          <w:noProof/>
        </w:rPr>
        <w:t>40</w:t>
      </w:r>
      <w:r w:rsidRPr="00FA01AD">
        <w:rPr>
          <w:noProof/>
        </w:rPr>
        <w:t xml:space="preserve">, 3777-84 (2012). </w:t>
      </w:r>
      <w:bookmarkEnd w:id="162"/>
    </w:p>
    <w:p w14:paraId="452A7138" w14:textId="77777777" w:rsidR="00FA01AD" w:rsidRPr="00FA01AD" w:rsidRDefault="00FA01AD" w:rsidP="00FA01AD">
      <w:pPr>
        <w:pStyle w:val="EndNoteBibliography"/>
        <w:ind w:left="720" w:hanging="720"/>
        <w:rPr>
          <w:noProof/>
        </w:rPr>
      </w:pPr>
      <w:bookmarkStart w:id="163" w:name="_ENREF_50"/>
      <w:r w:rsidRPr="00FA01AD">
        <w:rPr>
          <w:noProof/>
        </w:rPr>
        <w:t>50.</w:t>
      </w:r>
      <w:r w:rsidRPr="00FA01AD">
        <w:rPr>
          <w:noProof/>
        </w:rPr>
        <w:tab/>
        <w:t xml:space="preserve">Ioannidis JP, Thomas G &amp; Daly MJ. Validating, augmenting and refining genome-wide association signals. </w:t>
      </w:r>
      <w:r w:rsidRPr="00FA01AD">
        <w:rPr>
          <w:i/>
          <w:noProof/>
        </w:rPr>
        <w:t>Nat Rev Genet</w:t>
      </w:r>
      <w:r w:rsidRPr="00FA01AD">
        <w:rPr>
          <w:noProof/>
        </w:rPr>
        <w:t xml:space="preserve"> </w:t>
      </w:r>
      <w:r w:rsidRPr="00FA01AD">
        <w:rPr>
          <w:b/>
          <w:noProof/>
        </w:rPr>
        <w:t>10</w:t>
      </w:r>
      <w:r w:rsidRPr="00FA01AD">
        <w:rPr>
          <w:noProof/>
        </w:rPr>
        <w:t xml:space="preserve">, 318-29 (2009). </w:t>
      </w:r>
      <w:bookmarkEnd w:id="163"/>
    </w:p>
    <w:p w14:paraId="5F248FEE" w14:textId="77777777" w:rsidR="00FA01AD" w:rsidRPr="00FA01AD" w:rsidRDefault="00FA01AD" w:rsidP="00FA01AD">
      <w:pPr>
        <w:pStyle w:val="EndNoteBibliography"/>
        <w:ind w:left="720" w:hanging="720"/>
        <w:rPr>
          <w:noProof/>
        </w:rPr>
      </w:pPr>
      <w:bookmarkStart w:id="164" w:name="_ENREF_51"/>
      <w:r w:rsidRPr="00FA01AD">
        <w:rPr>
          <w:noProof/>
        </w:rPr>
        <w:t>51.</w:t>
      </w:r>
      <w:r w:rsidRPr="00FA01AD">
        <w:rPr>
          <w:noProof/>
        </w:rPr>
        <w:tab/>
        <w:t xml:space="preserve">Skol AD, Scott LJ, Abecasis GR &amp; Boehnke M. Joint analysis is more efficient than replication-based analysis for two-stage genome-wide association studies. </w:t>
      </w:r>
      <w:r w:rsidRPr="00FA01AD">
        <w:rPr>
          <w:i/>
          <w:noProof/>
        </w:rPr>
        <w:t>Nat Genet</w:t>
      </w:r>
      <w:r w:rsidRPr="00FA01AD">
        <w:rPr>
          <w:noProof/>
        </w:rPr>
        <w:t xml:space="preserve"> </w:t>
      </w:r>
      <w:r w:rsidRPr="00FA01AD">
        <w:rPr>
          <w:b/>
          <w:noProof/>
        </w:rPr>
        <w:t>38</w:t>
      </w:r>
      <w:r w:rsidRPr="00FA01AD">
        <w:rPr>
          <w:noProof/>
        </w:rPr>
        <w:t xml:space="preserve">, 209-13 (2006). </w:t>
      </w:r>
      <w:bookmarkEnd w:id="164"/>
    </w:p>
    <w:p w14:paraId="1377A10D" w14:textId="77777777" w:rsidR="00FA01AD" w:rsidRPr="00FA01AD" w:rsidRDefault="00FA01AD" w:rsidP="00FA01AD">
      <w:pPr>
        <w:pStyle w:val="EndNoteBibliography"/>
        <w:ind w:left="720" w:hanging="720"/>
        <w:rPr>
          <w:noProof/>
        </w:rPr>
      </w:pPr>
      <w:bookmarkStart w:id="165" w:name="_ENREF_52"/>
      <w:r w:rsidRPr="00FA01AD">
        <w:rPr>
          <w:noProof/>
        </w:rPr>
        <w:t>52.</w:t>
      </w:r>
      <w:r w:rsidRPr="00FA01AD">
        <w:rPr>
          <w:noProof/>
        </w:rPr>
        <w:tab/>
        <w:t xml:space="preserve">Lander ES. Initial impact of the sequencing of the human genome. </w:t>
      </w:r>
      <w:r w:rsidRPr="00FA01AD">
        <w:rPr>
          <w:i/>
          <w:noProof/>
        </w:rPr>
        <w:t>Nature</w:t>
      </w:r>
      <w:r w:rsidRPr="00FA01AD">
        <w:rPr>
          <w:noProof/>
        </w:rPr>
        <w:t xml:space="preserve"> </w:t>
      </w:r>
      <w:r w:rsidRPr="00FA01AD">
        <w:rPr>
          <w:b/>
          <w:noProof/>
        </w:rPr>
        <w:t>470</w:t>
      </w:r>
      <w:r w:rsidRPr="00FA01AD">
        <w:rPr>
          <w:noProof/>
        </w:rPr>
        <w:t xml:space="preserve">, 187-97 (2011). </w:t>
      </w:r>
      <w:bookmarkEnd w:id="165"/>
    </w:p>
    <w:p w14:paraId="33142E42" w14:textId="77777777" w:rsidR="00FA01AD" w:rsidRPr="00FA01AD" w:rsidRDefault="00FA01AD" w:rsidP="00FA01AD">
      <w:pPr>
        <w:pStyle w:val="EndNoteBibliography"/>
        <w:ind w:left="720" w:hanging="720"/>
        <w:rPr>
          <w:noProof/>
        </w:rPr>
      </w:pPr>
      <w:bookmarkStart w:id="166" w:name="_ENREF_53"/>
      <w:r w:rsidRPr="00FA01AD">
        <w:rPr>
          <w:noProof/>
        </w:rPr>
        <w:t>53.</w:t>
      </w:r>
      <w:r w:rsidRPr="00FA01AD">
        <w:rPr>
          <w:noProof/>
        </w:rPr>
        <w:tab/>
        <w:t>Day FR</w:t>
      </w:r>
      <w:r w:rsidRPr="00FA01AD">
        <w:rPr>
          <w:i/>
          <w:noProof/>
        </w:rPr>
        <w:t xml:space="preserve"> et al.</w:t>
      </w:r>
      <w:r w:rsidRPr="00FA01AD">
        <w:rPr>
          <w:noProof/>
        </w:rPr>
        <w:t xml:space="preserve"> Physical and neurobehavioral determinants of reproductive onset and success. </w:t>
      </w:r>
      <w:r w:rsidRPr="00FA01AD">
        <w:rPr>
          <w:i/>
          <w:noProof/>
        </w:rPr>
        <w:t>Nat Genet</w:t>
      </w:r>
      <w:r w:rsidRPr="00FA01AD">
        <w:rPr>
          <w:noProof/>
        </w:rPr>
        <w:t xml:space="preserve"> (2016). </w:t>
      </w:r>
      <w:bookmarkEnd w:id="166"/>
    </w:p>
    <w:p w14:paraId="26000274" w14:textId="77777777" w:rsidR="00FA01AD" w:rsidRPr="00FA01AD" w:rsidRDefault="00FA01AD" w:rsidP="00FA01AD">
      <w:pPr>
        <w:pStyle w:val="EndNoteBibliography"/>
        <w:ind w:left="720" w:hanging="720"/>
        <w:rPr>
          <w:noProof/>
        </w:rPr>
      </w:pPr>
      <w:bookmarkStart w:id="167" w:name="_ENREF_54"/>
      <w:r w:rsidRPr="00FA01AD">
        <w:rPr>
          <w:noProof/>
        </w:rPr>
        <w:t>54.</w:t>
      </w:r>
      <w:r w:rsidRPr="00FA01AD">
        <w:rPr>
          <w:noProof/>
        </w:rPr>
        <w:tab/>
        <w:t>Khor CC</w:t>
      </w:r>
      <w:r w:rsidRPr="00FA01AD">
        <w:rPr>
          <w:i/>
          <w:noProof/>
        </w:rPr>
        <w:t xml:space="preserve"> et al.</w:t>
      </w:r>
      <w:r w:rsidRPr="00FA01AD">
        <w:rPr>
          <w:noProof/>
        </w:rPr>
        <w:t xml:space="preserve"> Genome-wide association study identifies five new susceptibility loci for primary angle closure glaucoma. </w:t>
      </w:r>
      <w:r w:rsidRPr="00FA01AD">
        <w:rPr>
          <w:i/>
          <w:noProof/>
        </w:rPr>
        <w:t>Nat Genet</w:t>
      </w:r>
      <w:r w:rsidRPr="00FA01AD">
        <w:rPr>
          <w:noProof/>
        </w:rPr>
        <w:t xml:space="preserve"> (2016). </w:t>
      </w:r>
      <w:bookmarkEnd w:id="167"/>
    </w:p>
    <w:p w14:paraId="1FEFF393" w14:textId="77777777" w:rsidR="00FA01AD" w:rsidRPr="00FA01AD" w:rsidRDefault="00FA01AD" w:rsidP="00FA01AD">
      <w:pPr>
        <w:pStyle w:val="EndNoteBibliography"/>
        <w:ind w:left="720" w:hanging="720"/>
        <w:rPr>
          <w:noProof/>
        </w:rPr>
      </w:pPr>
      <w:bookmarkStart w:id="168" w:name="_ENREF_55"/>
      <w:r w:rsidRPr="00FA01AD">
        <w:rPr>
          <w:noProof/>
        </w:rPr>
        <w:t>55.</w:t>
      </w:r>
      <w:r w:rsidRPr="00FA01AD">
        <w:rPr>
          <w:noProof/>
        </w:rPr>
        <w:tab/>
        <w:t>Locke AE</w:t>
      </w:r>
      <w:r w:rsidRPr="00FA01AD">
        <w:rPr>
          <w:i/>
          <w:noProof/>
        </w:rPr>
        <w:t xml:space="preserve"> et al.</w:t>
      </w:r>
      <w:r w:rsidRPr="00FA01AD">
        <w:rPr>
          <w:noProof/>
        </w:rPr>
        <w:t xml:space="preserve"> Genetic studies of body mass index yield new insights for obesity biology. </w:t>
      </w:r>
      <w:r w:rsidRPr="00FA01AD">
        <w:rPr>
          <w:i/>
          <w:noProof/>
        </w:rPr>
        <w:t>Nature</w:t>
      </w:r>
      <w:r w:rsidRPr="00FA01AD">
        <w:rPr>
          <w:noProof/>
        </w:rPr>
        <w:t xml:space="preserve"> </w:t>
      </w:r>
      <w:r w:rsidRPr="00FA01AD">
        <w:rPr>
          <w:b/>
          <w:noProof/>
        </w:rPr>
        <w:t>518</w:t>
      </w:r>
      <w:r w:rsidRPr="00FA01AD">
        <w:rPr>
          <w:noProof/>
        </w:rPr>
        <w:t xml:space="preserve">, 197-206 (2015). </w:t>
      </w:r>
      <w:bookmarkEnd w:id="168"/>
    </w:p>
    <w:p w14:paraId="163DBAB5" w14:textId="77777777" w:rsidR="00FA01AD" w:rsidRPr="00FA01AD" w:rsidRDefault="00FA01AD" w:rsidP="00FA01AD">
      <w:pPr>
        <w:pStyle w:val="EndNoteBibliography"/>
        <w:ind w:left="720" w:hanging="720"/>
        <w:rPr>
          <w:noProof/>
        </w:rPr>
      </w:pPr>
      <w:bookmarkStart w:id="169" w:name="_ENREF_56"/>
      <w:r w:rsidRPr="00FA01AD">
        <w:rPr>
          <w:noProof/>
        </w:rPr>
        <w:t>56.</w:t>
      </w:r>
      <w:r w:rsidRPr="00FA01AD">
        <w:rPr>
          <w:noProof/>
        </w:rPr>
        <w:tab/>
        <w:t xml:space="preserve">Pe'er I, Yelensky R, Altshuler D &amp; Daly MJ. Estimation of the multiple testing burden for genomewide association studies of nearly all common variants. </w:t>
      </w:r>
      <w:r w:rsidRPr="00FA01AD">
        <w:rPr>
          <w:i/>
          <w:noProof/>
        </w:rPr>
        <w:t>Genet Epidemiol</w:t>
      </w:r>
      <w:r w:rsidRPr="00FA01AD">
        <w:rPr>
          <w:noProof/>
        </w:rPr>
        <w:t xml:space="preserve"> </w:t>
      </w:r>
      <w:r w:rsidRPr="00FA01AD">
        <w:rPr>
          <w:b/>
          <w:noProof/>
        </w:rPr>
        <w:t>32</w:t>
      </w:r>
      <w:r w:rsidRPr="00FA01AD">
        <w:rPr>
          <w:noProof/>
        </w:rPr>
        <w:t xml:space="preserve">, 381-385 (2008). </w:t>
      </w:r>
      <w:bookmarkEnd w:id="169"/>
    </w:p>
    <w:p w14:paraId="34B04BAE" w14:textId="77777777" w:rsidR="00FA01AD" w:rsidRPr="00FA01AD" w:rsidRDefault="00FA01AD" w:rsidP="00FA01AD">
      <w:pPr>
        <w:pStyle w:val="EndNoteBibliography"/>
        <w:ind w:left="720" w:hanging="720"/>
        <w:rPr>
          <w:noProof/>
        </w:rPr>
      </w:pPr>
      <w:bookmarkStart w:id="170" w:name="_ENREF_57"/>
      <w:r w:rsidRPr="00FA01AD">
        <w:rPr>
          <w:noProof/>
        </w:rPr>
        <w:t>57.</w:t>
      </w:r>
      <w:r w:rsidRPr="00FA01AD">
        <w:rPr>
          <w:noProof/>
        </w:rPr>
        <w:tab/>
        <w:t xml:space="preserve">Brown BC, Asian Genetic Epidemiology Network-Type 2 Diabetes, Ye CJ, Price AL &amp; Zaitlin N. Transethnic genetic correlation estimates from summary statistics. (Submitted). </w:t>
      </w:r>
      <w:bookmarkEnd w:id="170"/>
    </w:p>
    <w:p w14:paraId="01FFB657" w14:textId="77777777" w:rsidR="00FA01AD" w:rsidRPr="00FA01AD" w:rsidRDefault="00FA01AD" w:rsidP="00FA01AD">
      <w:pPr>
        <w:pStyle w:val="EndNoteBibliography"/>
        <w:ind w:left="720" w:hanging="720"/>
        <w:rPr>
          <w:noProof/>
        </w:rPr>
      </w:pPr>
      <w:bookmarkStart w:id="171" w:name="_ENREF_58"/>
      <w:r w:rsidRPr="00FA01AD">
        <w:rPr>
          <w:noProof/>
        </w:rPr>
        <w:t>58.</w:t>
      </w:r>
      <w:r w:rsidRPr="00FA01AD">
        <w:rPr>
          <w:noProof/>
        </w:rPr>
        <w:tab/>
        <w:t>Zhu Z</w:t>
      </w:r>
      <w:r w:rsidRPr="00FA01AD">
        <w:rPr>
          <w:i/>
          <w:noProof/>
        </w:rPr>
        <w:t xml:space="preserve"> et al.</w:t>
      </w:r>
      <w:r w:rsidRPr="00FA01AD">
        <w:rPr>
          <w:noProof/>
        </w:rPr>
        <w:t xml:space="preserve"> Integration of summary data from GWAS and eQTL studies predicts complex trait gene targets. </w:t>
      </w:r>
      <w:r w:rsidRPr="00FA01AD">
        <w:rPr>
          <w:i/>
          <w:noProof/>
        </w:rPr>
        <w:t>Nat Genet</w:t>
      </w:r>
      <w:r w:rsidRPr="00FA01AD">
        <w:rPr>
          <w:noProof/>
        </w:rPr>
        <w:t xml:space="preserve"> </w:t>
      </w:r>
      <w:r w:rsidRPr="00FA01AD">
        <w:rPr>
          <w:b/>
          <w:noProof/>
        </w:rPr>
        <w:t>48</w:t>
      </w:r>
      <w:r w:rsidRPr="00FA01AD">
        <w:rPr>
          <w:noProof/>
        </w:rPr>
        <w:t xml:space="preserve">, 481-7 (2016). </w:t>
      </w:r>
      <w:bookmarkEnd w:id="171"/>
    </w:p>
    <w:p w14:paraId="698D5275" w14:textId="77777777" w:rsidR="00FA01AD" w:rsidRPr="00FA01AD" w:rsidRDefault="00FA01AD" w:rsidP="00FA01AD">
      <w:pPr>
        <w:pStyle w:val="EndNoteBibliography"/>
        <w:ind w:left="720" w:hanging="720"/>
        <w:rPr>
          <w:noProof/>
        </w:rPr>
      </w:pPr>
      <w:bookmarkStart w:id="172" w:name="_ENREF_59"/>
      <w:r w:rsidRPr="00FA01AD">
        <w:rPr>
          <w:noProof/>
        </w:rPr>
        <w:t>59.</w:t>
      </w:r>
      <w:r w:rsidRPr="00FA01AD">
        <w:rPr>
          <w:noProof/>
        </w:rPr>
        <w:tab/>
        <w:t>He X</w:t>
      </w:r>
      <w:r w:rsidRPr="00FA01AD">
        <w:rPr>
          <w:i/>
          <w:noProof/>
        </w:rPr>
        <w:t xml:space="preserve"> et al.</w:t>
      </w:r>
      <w:r w:rsidRPr="00FA01AD">
        <w:rPr>
          <w:noProof/>
        </w:rPr>
        <w:t xml:space="preserve"> Sherlock: detecting gene-disease associations by matching patterns of expression QTL and GWAS. </w:t>
      </w:r>
      <w:r w:rsidRPr="00FA01AD">
        <w:rPr>
          <w:i/>
          <w:noProof/>
        </w:rPr>
        <w:t>Am J Hum Genet</w:t>
      </w:r>
      <w:r w:rsidRPr="00FA01AD">
        <w:rPr>
          <w:noProof/>
        </w:rPr>
        <w:t xml:space="preserve"> </w:t>
      </w:r>
      <w:r w:rsidRPr="00FA01AD">
        <w:rPr>
          <w:b/>
          <w:noProof/>
        </w:rPr>
        <w:t>92</w:t>
      </w:r>
      <w:r w:rsidRPr="00FA01AD">
        <w:rPr>
          <w:noProof/>
        </w:rPr>
        <w:t xml:space="preserve">, 667-80 (2013). </w:t>
      </w:r>
      <w:bookmarkEnd w:id="172"/>
    </w:p>
    <w:p w14:paraId="675085AA" w14:textId="77777777" w:rsidR="00FA01AD" w:rsidRPr="00FA01AD" w:rsidRDefault="00FA01AD" w:rsidP="00FA01AD">
      <w:pPr>
        <w:pStyle w:val="EndNoteBibliography"/>
        <w:ind w:left="720" w:hanging="720"/>
        <w:rPr>
          <w:noProof/>
        </w:rPr>
      </w:pPr>
      <w:bookmarkStart w:id="173" w:name="_ENREF_60"/>
      <w:r w:rsidRPr="00FA01AD">
        <w:rPr>
          <w:noProof/>
        </w:rPr>
        <w:t>60.</w:t>
      </w:r>
      <w:r w:rsidRPr="00FA01AD">
        <w:rPr>
          <w:noProof/>
        </w:rPr>
        <w:tab/>
        <w:t>Gusev A</w:t>
      </w:r>
      <w:r w:rsidRPr="00FA01AD">
        <w:rPr>
          <w:i/>
          <w:noProof/>
        </w:rPr>
        <w:t xml:space="preserve"> et al.</w:t>
      </w:r>
      <w:r w:rsidRPr="00FA01AD">
        <w:rPr>
          <w:noProof/>
        </w:rPr>
        <w:t xml:space="preserve"> Integrative approaches for large-scale transcriptome-wide association studies. </w:t>
      </w:r>
      <w:r w:rsidRPr="00FA01AD">
        <w:rPr>
          <w:i/>
          <w:noProof/>
        </w:rPr>
        <w:t>Nat Genet</w:t>
      </w:r>
      <w:r w:rsidRPr="00FA01AD">
        <w:rPr>
          <w:noProof/>
        </w:rPr>
        <w:t xml:space="preserve"> </w:t>
      </w:r>
      <w:r w:rsidRPr="00FA01AD">
        <w:rPr>
          <w:b/>
          <w:noProof/>
        </w:rPr>
        <w:t>48</w:t>
      </w:r>
      <w:r w:rsidRPr="00FA01AD">
        <w:rPr>
          <w:noProof/>
        </w:rPr>
        <w:t xml:space="preserve">, 245-52 (2016). </w:t>
      </w:r>
      <w:bookmarkEnd w:id="173"/>
    </w:p>
    <w:p w14:paraId="758E9EF2" w14:textId="77777777" w:rsidR="00FA01AD" w:rsidRPr="00FA01AD" w:rsidRDefault="00FA01AD" w:rsidP="00FA01AD">
      <w:pPr>
        <w:pStyle w:val="EndNoteBibliography"/>
        <w:ind w:left="720" w:hanging="720"/>
        <w:rPr>
          <w:noProof/>
        </w:rPr>
      </w:pPr>
      <w:bookmarkStart w:id="174" w:name="_ENREF_61"/>
      <w:r w:rsidRPr="00FA01AD">
        <w:rPr>
          <w:noProof/>
        </w:rPr>
        <w:t>61.</w:t>
      </w:r>
      <w:r w:rsidRPr="00FA01AD">
        <w:rPr>
          <w:noProof/>
        </w:rPr>
        <w:tab/>
        <w:t>Westra HJ</w:t>
      </w:r>
      <w:r w:rsidRPr="00FA01AD">
        <w:rPr>
          <w:i/>
          <w:noProof/>
        </w:rPr>
        <w:t xml:space="preserve"> et al.</w:t>
      </w:r>
      <w:r w:rsidRPr="00FA01AD">
        <w:rPr>
          <w:noProof/>
        </w:rPr>
        <w:t xml:space="preserve"> Systematic identification of trans eQTLs as putative drivers of known disease associations. </w:t>
      </w:r>
      <w:r w:rsidRPr="00FA01AD">
        <w:rPr>
          <w:i/>
          <w:noProof/>
        </w:rPr>
        <w:t>Nat Genet</w:t>
      </w:r>
      <w:r w:rsidRPr="00FA01AD">
        <w:rPr>
          <w:noProof/>
        </w:rPr>
        <w:t xml:space="preserve"> </w:t>
      </w:r>
      <w:r w:rsidRPr="00FA01AD">
        <w:rPr>
          <w:b/>
          <w:noProof/>
        </w:rPr>
        <w:t>45</w:t>
      </w:r>
      <w:r w:rsidRPr="00FA01AD">
        <w:rPr>
          <w:noProof/>
        </w:rPr>
        <w:t xml:space="preserve">, 1238-43 (2013). </w:t>
      </w:r>
      <w:bookmarkEnd w:id="174"/>
    </w:p>
    <w:p w14:paraId="0BC2135C" w14:textId="77777777" w:rsidR="00FA01AD" w:rsidRPr="00FA01AD" w:rsidRDefault="00FA01AD" w:rsidP="00FA01AD">
      <w:pPr>
        <w:pStyle w:val="EndNoteBibliography"/>
        <w:ind w:left="720" w:hanging="720"/>
        <w:rPr>
          <w:noProof/>
        </w:rPr>
      </w:pPr>
      <w:bookmarkStart w:id="175" w:name="_ENREF_62"/>
      <w:r w:rsidRPr="00FA01AD">
        <w:rPr>
          <w:noProof/>
        </w:rPr>
        <w:t>62.</w:t>
      </w:r>
      <w:r w:rsidRPr="00FA01AD">
        <w:rPr>
          <w:noProof/>
        </w:rPr>
        <w:tab/>
        <w:t xml:space="preserve">Pathway Analysis Subgroup of the Psychiatric Genomics C. Psychiatric genome-wide association study analyses implicate neuronal, immune and histone pathways. </w:t>
      </w:r>
      <w:r w:rsidRPr="00FA01AD">
        <w:rPr>
          <w:i/>
          <w:noProof/>
        </w:rPr>
        <w:t>Nat Neurosci</w:t>
      </w:r>
      <w:r w:rsidRPr="00FA01AD">
        <w:rPr>
          <w:noProof/>
        </w:rPr>
        <w:t xml:space="preserve"> </w:t>
      </w:r>
      <w:r w:rsidRPr="00FA01AD">
        <w:rPr>
          <w:b/>
          <w:noProof/>
        </w:rPr>
        <w:t>18</w:t>
      </w:r>
      <w:r w:rsidRPr="00FA01AD">
        <w:rPr>
          <w:noProof/>
        </w:rPr>
        <w:t xml:space="preserve">, 199-209 (2015). </w:t>
      </w:r>
      <w:bookmarkEnd w:id="175"/>
    </w:p>
    <w:p w14:paraId="7567F0D2" w14:textId="77777777" w:rsidR="00FA01AD" w:rsidRPr="00FA01AD" w:rsidRDefault="00FA01AD" w:rsidP="00FA01AD">
      <w:pPr>
        <w:pStyle w:val="EndNoteBibliography"/>
        <w:ind w:left="720" w:hanging="720"/>
        <w:rPr>
          <w:noProof/>
        </w:rPr>
      </w:pPr>
      <w:bookmarkStart w:id="176" w:name="_ENREF_63"/>
      <w:r w:rsidRPr="00FA01AD">
        <w:rPr>
          <w:noProof/>
        </w:rPr>
        <w:t>63.</w:t>
      </w:r>
      <w:r w:rsidRPr="00FA01AD">
        <w:rPr>
          <w:noProof/>
        </w:rPr>
        <w:tab/>
        <w:t xml:space="preserve">de Leeuw CA, Neale BM, Heskes T &amp; Posthuma D. The statistical properties of gene-set analysis. </w:t>
      </w:r>
      <w:r w:rsidRPr="00FA01AD">
        <w:rPr>
          <w:i/>
          <w:noProof/>
        </w:rPr>
        <w:t>Nat Rev Genet</w:t>
      </w:r>
      <w:r w:rsidRPr="00FA01AD">
        <w:rPr>
          <w:noProof/>
        </w:rPr>
        <w:t xml:space="preserve"> (2016). </w:t>
      </w:r>
      <w:bookmarkEnd w:id="176"/>
    </w:p>
    <w:p w14:paraId="0F6CB551" w14:textId="77777777" w:rsidR="00FA01AD" w:rsidRPr="00FA01AD" w:rsidRDefault="00FA01AD" w:rsidP="00FA01AD">
      <w:pPr>
        <w:pStyle w:val="EndNoteBibliography"/>
        <w:ind w:left="720" w:hanging="720"/>
        <w:rPr>
          <w:noProof/>
        </w:rPr>
      </w:pPr>
      <w:bookmarkStart w:id="177" w:name="_ENREF_64"/>
      <w:r w:rsidRPr="00FA01AD">
        <w:rPr>
          <w:noProof/>
        </w:rPr>
        <w:lastRenderedPageBreak/>
        <w:t>64.</w:t>
      </w:r>
      <w:r w:rsidRPr="00FA01AD">
        <w:rPr>
          <w:noProof/>
        </w:rPr>
        <w:tab/>
        <w:t xml:space="preserve">de Leeuw CA, Mooij JM, Heskes T &amp; Posthuma D. MAGMA: generalized gene-set analysis of GWAS data. </w:t>
      </w:r>
      <w:r w:rsidRPr="00FA01AD">
        <w:rPr>
          <w:i/>
          <w:noProof/>
        </w:rPr>
        <w:t>PLoS Comput Biol</w:t>
      </w:r>
      <w:r w:rsidRPr="00FA01AD">
        <w:rPr>
          <w:noProof/>
        </w:rPr>
        <w:t xml:space="preserve"> </w:t>
      </w:r>
      <w:r w:rsidRPr="00FA01AD">
        <w:rPr>
          <w:b/>
          <w:noProof/>
        </w:rPr>
        <w:t>11</w:t>
      </w:r>
      <w:r w:rsidRPr="00FA01AD">
        <w:rPr>
          <w:noProof/>
        </w:rPr>
        <w:t xml:space="preserve">, e1004219 (2015). </w:t>
      </w:r>
      <w:bookmarkEnd w:id="177"/>
    </w:p>
    <w:p w14:paraId="39CB417B" w14:textId="77777777" w:rsidR="00FA01AD" w:rsidRPr="00FA01AD" w:rsidRDefault="00FA01AD" w:rsidP="00FA01AD">
      <w:pPr>
        <w:pStyle w:val="EndNoteBibliography"/>
        <w:ind w:left="720" w:hanging="720"/>
        <w:rPr>
          <w:noProof/>
        </w:rPr>
      </w:pPr>
      <w:bookmarkStart w:id="178" w:name="_ENREF_65"/>
      <w:r w:rsidRPr="00FA01AD">
        <w:rPr>
          <w:noProof/>
        </w:rPr>
        <w:t>65.</w:t>
      </w:r>
      <w:r w:rsidRPr="00FA01AD">
        <w:rPr>
          <w:noProof/>
        </w:rPr>
        <w:tab/>
        <w:t>Genomes Project C</w:t>
      </w:r>
      <w:r w:rsidRPr="00FA01AD">
        <w:rPr>
          <w:i/>
          <w:noProof/>
        </w:rPr>
        <w:t xml:space="preserve"> et al.</w:t>
      </w:r>
      <w:r w:rsidRPr="00FA01AD">
        <w:rPr>
          <w:noProof/>
        </w:rPr>
        <w:t xml:space="preserve"> A global reference for human genetic variation. </w:t>
      </w:r>
      <w:r w:rsidRPr="00FA01AD">
        <w:rPr>
          <w:i/>
          <w:noProof/>
        </w:rPr>
        <w:t>Nature</w:t>
      </w:r>
      <w:r w:rsidRPr="00FA01AD">
        <w:rPr>
          <w:noProof/>
        </w:rPr>
        <w:t xml:space="preserve"> </w:t>
      </w:r>
      <w:r w:rsidRPr="00FA01AD">
        <w:rPr>
          <w:b/>
          <w:noProof/>
        </w:rPr>
        <w:t>526</w:t>
      </w:r>
      <w:r w:rsidRPr="00FA01AD">
        <w:rPr>
          <w:noProof/>
        </w:rPr>
        <w:t xml:space="preserve">, 68-74 (2015). </w:t>
      </w:r>
      <w:bookmarkEnd w:id="178"/>
    </w:p>
    <w:p w14:paraId="076826E0" w14:textId="77777777" w:rsidR="00FA01AD" w:rsidRPr="00FA01AD" w:rsidRDefault="00FA01AD" w:rsidP="00FA01AD">
      <w:pPr>
        <w:pStyle w:val="EndNoteBibliography"/>
        <w:ind w:left="720" w:hanging="720"/>
        <w:rPr>
          <w:noProof/>
        </w:rPr>
      </w:pPr>
      <w:bookmarkStart w:id="179" w:name="_ENREF_66"/>
      <w:r w:rsidRPr="00FA01AD">
        <w:rPr>
          <w:noProof/>
        </w:rPr>
        <w:t>66.</w:t>
      </w:r>
      <w:r w:rsidRPr="00FA01AD">
        <w:rPr>
          <w:noProof/>
        </w:rPr>
        <w:tab/>
        <w:t>Liberzon A</w:t>
      </w:r>
      <w:r w:rsidRPr="00FA01AD">
        <w:rPr>
          <w:i/>
          <w:noProof/>
        </w:rPr>
        <w:t xml:space="preserve"> et al.</w:t>
      </w:r>
      <w:r w:rsidRPr="00FA01AD">
        <w:rPr>
          <w:noProof/>
        </w:rPr>
        <w:t xml:space="preserve"> The Molecular Signatures Database (MSigDB) hallmark gene set collection. </w:t>
      </w:r>
      <w:r w:rsidRPr="00FA01AD">
        <w:rPr>
          <w:i/>
          <w:noProof/>
        </w:rPr>
        <w:t>Cell Syst</w:t>
      </w:r>
      <w:r w:rsidRPr="00FA01AD">
        <w:rPr>
          <w:noProof/>
        </w:rPr>
        <w:t xml:space="preserve"> </w:t>
      </w:r>
      <w:r w:rsidRPr="00FA01AD">
        <w:rPr>
          <w:b/>
          <w:noProof/>
        </w:rPr>
        <w:t>1</w:t>
      </w:r>
      <w:r w:rsidRPr="00FA01AD">
        <w:rPr>
          <w:noProof/>
        </w:rPr>
        <w:t xml:space="preserve">, 417-425 (2015). </w:t>
      </w:r>
      <w:bookmarkEnd w:id="179"/>
    </w:p>
    <w:p w14:paraId="4ED8B953" w14:textId="459BDC88" w:rsidR="00FB3FF5" w:rsidRPr="00886609" w:rsidRDefault="00B22A09" w:rsidP="00886609">
      <w:r>
        <w:fldChar w:fldCharType="end"/>
      </w:r>
    </w:p>
    <w:p w14:paraId="6B4A880E" w14:textId="029DD575" w:rsidR="00FB3FF5" w:rsidRPr="00265454" w:rsidRDefault="00FB3FF5" w:rsidP="00886609"/>
    <w:sectPr w:rsidR="00FB3FF5" w:rsidRPr="00265454" w:rsidSect="00BD5849">
      <w:headerReference w:type="default" r:id="rId24"/>
      <w:footerReference w:type="default" r:id="rId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pfs" w:date="2016-05-05T11:19:00Z" w:initials="MOU">
    <w:p w14:paraId="6384E24E" w14:textId="5525B263" w:rsidR="00FA01AD" w:rsidRDefault="00FA01AD">
      <w:pPr>
        <w:pStyle w:val="CommentText"/>
      </w:pPr>
      <w:r>
        <w:rPr>
          <w:rStyle w:val="CommentReference"/>
        </w:rPr>
        <w:annotationRef/>
      </w:r>
      <w:r>
        <w:rPr>
          <w:rStyle w:val="CommentReference"/>
        </w:rPr>
        <w:t>NAOMI</w:t>
      </w:r>
      <w:r>
        <w:t xml:space="preserve"> pointed out that prevalence, heritability, and risk to relative are inconsistent with expectations. </w:t>
      </w:r>
    </w:p>
    <w:p w14:paraId="5EBF1797" w14:textId="77777777" w:rsidR="00FA01AD" w:rsidRDefault="00FA01AD">
      <w:pPr>
        <w:pStyle w:val="CommentText"/>
      </w:pPr>
    </w:p>
    <w:p w14:paraId="63F8F28A" w14:textId="3BB1E8F7" w:rsidR="00FA01AD" w:rsidRDefault="00FA01AD">
      <w:pPr>
        <w:pStyle w:val="CommentText"/>
      </w:pPr>
      <w:r>
        <w:t xml:space="preserve">However, these estimates are what was in the papers – based on empirical studies. </w:t>
      </w:r>
    </w:p>
    <w:p w14:paraId="5EECC0EB" w14:textId="77777777" w:rsidR="00FA01AD" w:rsidRDefault="00FA01AD">
      <w:pPr>
        <w:pStyle w:val="CommentText"/>
      </w:pPr>
    </w:p>
    <w:p w14:paraId="33430D4B" w14:textId="3E740EF4" w:rsidR="00FA01AD" w:rsidRDefault="00FA01AD">
      <w:pPr>
        <w:pStyle w:val="CommentText"/>
      </w:pPr>
      <w:r>
        <w:t xml:space="preserve">I am okay with this paragraph. But Naomi is a bit terrifying, and I want to make sure we have accord here. </w:t>
      </w:r>
    </w:p>
  </w:comment>
  <w:comment w:id="13" w:author="pfs" w:date="2016-05-05T11:22:00Z" w:initials="MOU">
    <w:p w14:paraId="4C675B5B" w14:textId="4AA3FD40" w:rsidR="00FA01AD" w:rsidRDefault="00FA01AD">
      <w:pPr>
        <w:pStyle w:val="CommentText"/>
      </w:pPr>
      <w:r>
        <w:rPr>
          <w:rStyle w:val="CommentReference"/>
        </w:rPr>
        <w:annotationRef/>
      </w:r>
      <w:r>
        <w:t xml:space="preserve">DOUG – Naomi asks you if these are the best references. Originally from Roy and Erin. </w:t>
      </w:r>
    </w:p>
  </w:comment>
  <w:comment w:id="15" w:author="pfs" w:date="2016-05-05T10:20:00Z" w:initials="MOU">
    <w:p w14:paraId="79E750D2" w14:textId="3448A56C" w:rsidR="00FA01AD" w:rsidRDefault="00FA01AD">
      <w:pPr>
        <w:pStyle w:val="CommentText"/>
      </w:pPr>
      <w:r>
        <w:rPr>
          <w:rStyle w:val="CommentReference"/>
        </w:rPr>
        <w:annotationRef/>
      </w:r>
      <w:r>
        <w:t xml:space="preserve">Did this withstand further scrutiny? There were differences of opinion on this. </w:t>
      </w:r>
    </w:p>
  </w:comment>
  <w:comment w:id="29" w:author="pfs" w:date="2016-05-06T10:08:00Z" w:initials="MOU">
    <w:p w14:paraId="1F3E6AB6" w14:textId="102792A4" w:rsidR="00FA01AD" w:rsidRDefault="00FA01AD">
      <w:pPr>
        <w:pStyle w:val="CommentText"/>
      </w:pPr>
      <w:r>
        <w:rPr>
          <w:rStyle w:val="CommentReference"/>
        </w:rPr>
        <w:annotationRef/>
      </w:r>
      <w:r>
        <w:t xml:space="preserve">Stephan – can we please get an updated version that includes </w:t>
      </w:r>
      <w:proofErr w:type="spellStart"/>
      <w:r>
        <w:t>chrX</w:t>
      </w:r>
      <w:proofErr w:type="spellEnd"/>
      <w:r>
        <w:t xml:space="preserve">? </w:t>
      </w:r>
    </w:p>
  </w:comment>
  <w:comment w:id="96" w:author="pfs" w:date="2016-05-05T11:05:00Z" w:initials="MOU">
    <w:p w14:paraId="05D4BE45" w14:textId="15929023" w:rsidR="00FA01AD" w:rsidRDefault="00FA01AD">
      <w:pPr>
        <w:pStyle w:val="CommentText"/>
      </w:pPr>
      <w:r>
        <w:rPr>
          <w:rStyle w:val="CommentReference"/>
        </w:rPr>
        <w:annotationRef/>
      </w:r>
      <w:r>
        <w:t xml:space="preserve">Gerome – more specificity here? Please tie directly into MDD.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430D4B" w15:done="0"/>
  <w15:commentEx w15:paraId="4C675B5B" w15:done="0"/>
  <w15:commentEx w15:paraId="79E750D2" w15:done="0"/>
  <w15:commentEx w15:paraId="1F3E6AB6" w15:done="0"/>
  <w15:commentEx w15:paraId="05D4BE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0A0C5" w14:textId="77777777" w:rsidR="001109B0" w:rsidRDefault="001109B0">
      <w:r>
        <w:separator/>
      </w:r>
    </w:p>
  </w:endnote>
  <w:endnote w:type="continuationSeparator" w:id="0">
    <w:p w14:paraId="64EA41CD" w14:textId="77777777" w:rsidR="001109B0" w:rsidRDefault="001109B0">
      <w:r>
        <w:continuationSeparator/>
      </w:r>
    </w:p>
  </w:endnote>
  <w:endnote w:type="continuationNotice" w:id="1">
    <w:p w14:paraId="240EE1D9" w14:textId="77777777" w:rsidR="001109B0" w:rsidRDefault="001109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D19ED" w14:textId="77777777" w:rsidR="00FA01AD" w:rsidRPr="00AD7410" w:rsidRDefault="00FA01AD">
    <w:pPr>
      <w:pStyle w:val="Footer"/>
      <w:rPr>
        <w:i/>
        <w:iCs/>
        <w:sz w:val="18"/>
        <w:szCs w:val="18"/>
      </w:rPr>
    </w:pPr>
    <w:r>
      <w:tab/>
    </w:r>
    <w:r w:rsidRPr="00AD7410">
      <w:rPr>
        <w:i/>
        <w:iCs/>
        <w:sz w:val="18"/>
        <w:szCs w:val="18"/>
      </w:rPr>
      <w:t xml:space="preserve">Page </w:t>
    </w:r>
    <w:r w:rsidRPr="00AD7410">
      <w:rPr>
        <w:rStyle w:val="PageNumber"/>
        <w:i/>
        <w:iCs/>
        <w:sz w:val="18"/>
        <w:szCs w:val="18"/>
      </w:rPr>
      <w:fldChar w:fldCharType="begin"/>
    </w:r>
    <w:r w:rsidRPr="00AD7410">
      <w:rPr>
        <w:rStyle w:val="PageNumber"/>
        <w:i/>
        <w:iCs/>
        <w:sz w:val="18"/>
        <w:szCs w:val="18"/>
      </w:rPr>
      <w:instrText xml:space="preserve"> PAGE </w:instrText>
    </w:r>
    <w:r w:rsidRPr="00AD7410">
      <w:rPr>
        <w:rStyle w:val="PageNumber"/>
        <w:i/>
        <w:iCs/>
        <w:sz w:val="18"/>
        <w:szCs w:val="18"/>
      </w:rPr>
      <w:fldChar w:fldCharType="separate"/>
    </w:r>
    <w:r w:rsidR="00451103">
      <w:rPr>
        <w:rStyle w:val="PageNumber"/>
        <w:i/>
        <w:iCs/>
        <w:noProof/>
        <w:sz w:val="18"/>
        <w:szCs w:val="18"/>
      </w:rPr>
      <w:t>17</w:t>
    </w:r>
    <w:r w:rsidRPr="00AD7410">
      <w:rPr>
        <w:rStyle w:val="PageNumber"/>
        <w:i/>
        <w:iCs/>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B19BB" w14:textId="77777777" w:rsidR="001109B0" w:rsidRDefault="001109B0">
      <w:r>
        <w:separator/>
      </w:r>
    </w:p>
  </w:footnote>
  <w:footnote w:type="continuationSeparator" w:id="0">
    <w:p w14:paraId="1BAE546A" w14:textId="77777777" w:rsidR="001109B0" w:rsidRDefault="001109B0">
      <w:r>
        <w:continuationSeparator/>
      </w:r>
    </w:p>
  </w:footnote>
  <w:footnote w:type="continuationNotice" w:id="1">
    <w:p w14:paraId="4EC4A826" w14:textId="77777777" w:rsidR="001109B0" w:rsidRDefault="001109B0">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BC891" w14:textId="77777777" w:rsidR="00FA01AD" w:rsidRPr="001D6D44" w:rsidRDefault="00FA01AD" w:rsidP="00AD7410">
    <w:pPr>
      <w:pStyle w:val="Header"/>
      <w:tabs>
        <w:tab w:val="clear" w:pos="4320"/>
        <w:tab w:val="clear" w:pos="8640"/>
        <w:tab w:val="right" w:pos="9270"/>
      </w:tabs>
      <w:rPr>
        <w:sz w:val="18"/>
        <w:szCs w:val="18"/>
      </w:rPr>
    </w:pPr>
    <w:r>
      <w:rPr>
        <w:sz w:val="18"/>
        <w:szCs w:val="18"/>
      </w:rPr>
      <w:t>PGC MDD GWAS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300AD40"/>
    <w:lvl w:ilvl="0">
      <w:start w:val="1"/>
      <w:numFmt w:val="decimal"/>
      <w:lvlText w:val="%1."/>
      <w:lvlJc w:val="left"/>
      <w:pPr>
        <w:tabs>
          <w:tab w:val="num" w:pos="1800"/>
        </w:tabs>
        <w:ind w:left="1800" w:hanging="360"/>
      </w:pPr>
    </w:lvl>
  </w:abstractNum>
  <w:abstractNum w:abstractNumId="1">
    <w:nsid w:val="FFFFFF7D"/>
    <w:multiLevelType w:val="singleLevel"/>
    <w:tmpl w:val="FD10F252"/>
    <w:lvl w:ilvl="0">
      <w:start w:val="1"/>
      <w:numFmt w:val="decimal"/>
      <w:lvlText w:val="%1."/>
      <w:lvlJc w:val="left"/>
      <w:pPr>
        <w:tabs>
          <w:tab w:val="num" w:pos="1440"/>
        </w:tabs>
        <w:ind w:left="1440" w:hanging="360"/>
      </w:pPr>
    </w:lvl>
  </w:abstractNum>
  <w:abstractNum w:abstractNumId="2">
    <w:nsid w:val="FFFFFF7E"/>
    <w:multiLevelType w:val="singleLevel"/>
    <w:tmpl w:val="ECA88566"/>
    <w:lvl w:ilvl="0">
      <w:start w:val="1"/>
      <w:numFmt w:val="decimal"/>
      <w:lvlText w:val="%1."/>
      <w:lvlJc w:val="left"/>
      <w:pPr>
        <w:tabs>
          <w:tab w:val="num" w:pos="1080"/>
        </w:tabs>
        <w:ind w:left="1080" w:hanging="360"/>
      </w:pPr>
    </w:lvl>
  </w:abstractNum>
  <w:abstractNum w:abstractNumId="3">
    <w:nsid w:val="FFFFFF7F"/>
    <w:multiLevelType w:val="singleLevel"/>
    <w:tmpl w:val="FE689B82"/>
    <w:lvl w:ilvl="0">
      <w:start w:val="1"/>
      <w:numFmt w:val="decimal"/>
      <w:lvlText w:val="%1."/>
      <w:lvlJc w:val="left"/>
      <w:pPr>
        <w:tabs>
          <w:tab w:val="num" w:pos="720"/>
        </w:tabs>
        <w:ind w:left="720" w:hanging="360"/>
      </w:pPr>
    </w:lvl>
  </w:abstractNum>
  <w:abstractNum w:abstractNumId="4">
    <w:nsid w:val="FFFFFF80"/>
    <w:multiLevelType w:val="singleLevel"/>
    <w:tmpl w:val="39D630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182B7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2D0A6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86EE8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3E3F6A"/>
    <w:lvl w:ilvl="0">
      <w:start w:val="1"/>
      <w:numFmt w:val="decimal"/>
      <w:lvlText w:val="%1."/>
      <w:lvlJc w:val="left"/>
      <w:pPr>
        <w:tabs>
          <w:tab w:val="num" w:pos="360"/>
        </w:tabs>
        <w:ind w:left="360" w:hanging="360"/>
      </w:pPr>
    </w:lvl>
  </w:abstractNum>
  <w:abstractNum w:abstractNumId="9">
    <w:nsid w:val="00000001"/>
    <w:multiLevelType w:val="singleLevel"/>
    <w:tmpl w:val="00000000"/>
    <w:lvl w:ilvl="0">
      <w:numFmt w:val="bullet"/>
      <w:lvlText w:val="-"/>
      <w:lvlJc w:val="left"/>
      <w:pPr>
        <w:tabs>
          <w:tab w:val="num" w:pos="936"/>
        </w:tabs>
        <w:ind w:left="936" w:hanging="360"/>
      </w:pPr>
      <w:rPr>
        <w:rFonts w:ascii="Times New Roman" w:hAnsi="Times New Roman" w:hint="default"/>
      </w:rPr>
    </w:lvl>
  </w:abstractNum>
  <w:abstractNum w:abstractNumId="10">
    <w:nsid w:val="008B08F7"/>
    <w:multiLevelType w:val="hybridMultilevel"/>
    <w:tmpl w:val="52FAB42C"/>
    <w:lvl w:ilvl="0" w:tplc="C6DED0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646F26"/>
    <w:multiLevelType w:val="multilevel"/>
    <w:tmpl w:val="C372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0516A8"/>
    <w:multiLevelType w:val="hybridMultilevel"/>
    <w:tmpl w:val="E5D81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12556F41"/>
    <w:multiLevelType w:val="hybridMultilevel"/>
    <w:tmpl w:val="B41C1F2A"/>
    <w:lvl w:ilvl="0" w:tplc="EE6AE43E">
      <w:start w:val="6"/>
      <w:numFmt w:val="bullet"/>
      <w:lvlText w:val=""/>
      <w:lvlJc w:val="left"/>
      <w:pPr>
        <w:ind w:left="936" w:hanging="360"/>
      </w:pPr>
      <w:rPr>
        <w:rFonts w:ascii="Symbol" w:eastAsia="Times" w:hAnsi="Symbol" w:cs="Times New Roman"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13DF0FE1"/>
    <w:multiLevelType w:val="hybridMultilevel"/>
    <w:tmpl w:val="7B48EA4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475009A"/>
    <w:multiLevelType w:val="hybridMultilevel"/>
    <w:tmpl w:val="C39A77D4"/>
    <w:lvl w:ilvl="0" w:tplc="2F8EC6F8">
      <w:numFmt w:val="bullet"/>
      <w:lvlText w:val="-"/>
      <w:lvlJc w:val="left"/>
      <w:pPr>
        <w:tabs>
          <w:tab w:val="num" w:pos="720"/>
        </w:tabs>
        <w:ind w:left="720" w:hanging="360"/>
      </w:pPr>
      <w:rPr>
        <w:rFonts w:ascii="Arial" w:eastAsia="Times" w:hAnsi="Aria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E1C49DA"/>
    <w:multiLevelType w:val="multilevel"/>
    <w:tmpl w:val="D8083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ED5D2F"/>
    <w:multiLevelType w:val="hybridMultilevel"/>
    <w:tmpl w:val="4CE2D348"/>
    <w:lvl w:ilvl="0" w:tplc="24DC567C">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8">
    <w:nsid w:val="228F0D33"/>
    <w:multiLevelType w:val="hybridMultilevel"/>
    <w:tmpl w:val="04662CE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24145E8A"/>
    <w:multiLevelType w:val="hybridMultilevel"/>
    <w:tmpl w:val="BCB0455C"/>
    <w:lvl w:ilvl="0" w:tplc="B84A9E7E">
      <w:start w:val="1"/>
      <w:numFmt w:val="decimal"/>
      <w:lvlText w:val="%1."/>
      <w:lvlJc w:val="left"/>
      <w:pPr>
        <w:tabs>
          <w:tab w:val="num" w:pos="1386"/>
        </w:tabs>
        <w:ind w:left="1386" w:hanging="81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0">
    <w:nsid w:val="2FA46673"/>
    <w:multiLevelType w:val="hybridMultilevel"/>
    <w:tmpl w:val="70C6EFBA"/>
    <w:lvl w:ilvl="0" w:tplc="C8667CD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1">
    <w:nsid w:val="31704464"/>
    <w:multiLevelType w:val="hybridMultilevel"/>
    <w:tmpl w:val="E55482F0"/>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nsid w:val="3E7725E7"/>
    <w:multiLevelType w:val="hybridMultilevel"/>
    <w:tmpl w:val="8076C98A"/>
    <w:lvl w:ilvl="0" w:tplc="71705858">
      <w:numFmt w:val="bullet"/>
      <w:lvlText w:val="-"/>
      <w:lvlJc w:val="left"/>
      <w:pPr>
        <w:tabs>
          <w:tab w:val="num" w:pos="936"/>
        </w:tabs>
        <w:ind w:left="936" w:hanging="360"/>
      </w:pPr>
      <w:rPr>
        <w:rFonts w:ascii="Arial" w:eastAsia="Times" w:hAnsi="Arial" w:cs="Arial" w:hint="default"/>
      </w:rPr>
    </w:lvl>
    <w:lvl w:ilvl="1" w:tplc="041D0003" w:tentative="1">
      <w:start w:val="1"/>
      <w:numFmt w:val="bullet"/>
      <w:lvlText w:val="o"/>
      <w:lvlJc w:val="left"/>
      <w:pPr>
        <w:tabs>
          <w:tab w:val="num" w:pos="1656"/>
        </w:tabs>
        <w:ind w:left="1656" w:hanging="360"/>
      </w:pPr>
      <w:rPr>
        <w:rFonts w:ascii="Courier New" w:hAnsi="Courier New" w:cs="Courier New" w:hint="default"/>
      </w:rPr>
    </w:lvl>
    <w:lvl w:ilvl="2" w:tplc="041D0005" w:tentative="1">
      <w:start w:val="1"/>
      <w:numFmt w:val="bullet"/>
      <w:lvlText w:val=""/>
      <w:lvlJc w:val="left"/>
      <w:pPr>
        <w:tabs>
          <w:tab w:val="num" w:pos="2376"/>
        </w:tabs>
        <w:ind w:left="2376" w:hanging="360"/>
      </w:pPr>
      <w:rPr>
        <w:rFonts w:ascii="Wingdings" w:hAnsi="Wingdings" w:hint="default"/>
      </w:rPr>
    </w:lvl>
    <w:lvl w:ilvl="3" w:tplc="041D0001" w:tentative="1">
      <w:start w:val="1"/>
      <w:numFmt w:val="bullet"/>
      <w:lvlText w:val=""/>
      <w:lvlJc w:val="left"/>
      <w:pPr>
        <w:tabs>
          <w:tab w:val="num" w:pos="3096"/>
        </w:tabs>
        <w:ind w:left="3096" w:hanging="360"/>
      </w:pPr>
      <w:rPr>
        <w:rFonts w:ascii="Symbol" w:hAnsi="Symbol" w:hint="default"/>
      </w:rPr>
    </w:lvl>
    <w:lvl w:ilvl="4" w:tplc="041D0003" w:tentative="1">
      <w:start w:val="1"/>
      <w:numFmt w:val="bullet"/>
      <w:lvlText w:val="o"/>
      <w:lvlJc w:val="left"/>
      <w:pPr>
        <w:tabs>
          <w:tab w:val="num" w:pos="3816"/>
        </w:tabs>
        <w:ind w:left="3816" w:hanging="360"/>
      </w:pPr>
      <w:rPr>
        <w:rFonts w:ascii="Courier New" w:hAnsi="Courier New" w:cs="Courier New" w:hint="default"/>
      </w:rPr>
    </w:lvl>
    <w:lvl w:ilvl="5" w:tplc="041D0005" w:tentative="1">
      <w:start w:val="1"/>
      <w:numFmt w:val="bullet"/>
      <w:lvlText w:val=""/>
      <w:lvlJc w:val="left"/>
      <w:pPr>
        <w:tabs>
          <w:tab w:val="num" w:pos="4536"/>
        </w:tabs>
        <w:ind w:left="4536" w:hanging="360"/>
      </w:pPr>
      <w:rPr>
        <w:rFonts w:ascii="Wingdings" w:hAnsi="Wingdings" w:hint="default"/>
      </w:rPr>
    </w:lvl>
    <w:lvl w:ilvl="6" w:tplc="041D0001" w:tentative="1">
      <w:start w:val="1"/>
      <w:numFmt w:val="bullet"/>
      <w:lvlText w:val=""/>
      <w:lvlJc w:val="left"/>
      <w:pPr>
        <w:tabs>
          <w:tab w:val="num" w:pos="5256"/>
        </w:tabs>
        <w:ind w:left="5256" w:hanging="360"/>
      </w:pPr>
      <w:rPr>
        <w:rFonts w:ascii="Symbol" w:hAnsi="Symbol" w:hint="default"/>
      </w:rPr>
    </w:lvl>
    <w:lvl w:ilvl="7" w:tplc="041D0003" w:tentative="1">
      <w:start w:val="1"/>
      <w:numFmt w:val="bullet"/>
      <w:lvlText w:val="o"/>
      <w:lvlJc w:val="left"/>
      <w:pPr>
        <w:tabs>
          <w:tab w:val="num" w:pos="5976"/>
        </w:tabs>
        <w:ind w:left="5976" w:hanging="360"/>
      </w:pPr>
      <w:rPr>
        <w:rFonts w:ascii="Courier New" w:hAnsi="Courier New" w:cs="Courier New" w:hint="default"/>
      </w:rPr>
    </w:lvl>
    <w:lvl w:ilvl="8" w:tplc="041D0005" w:tentative="1">
      <w:start w:val="1"/>
      <w:numFmt w:val="bullet"/>
      <w:lvlText w:val=""/>
      <w:lvlJc w:val="left"/>
      <w:pPr>
        <w:tabs>
          <w:tab w:val="num" w:pos="6696"/>
        </w:tabs>
        <w:ind w:left="6696" w:hanging="360"/>
      </w:pPr>
      <w:rPr>
        <w:rFonts w:ascii="Wingdings" w:hAnsi="Wingdings" w:hint="default"/>
      </w:rPr>
    </w:lvl>
  </w:abstractNum>
  <w:abstractNum w:abstractNumId="23">
    <w:nsid w:val="41924263"/>
    <w:multiLevelType w:val="hybridMultilevel"/>
    <w:tmpl w:val="06AA07C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49F742F0"/>
    <w:multiLevelType w:val="hybridMultilevel"/>
    <w:tmpl w:val="B61C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840145"/>
    <w:multiLevelType w:val="hybridMultilevel"/>
    <w:tmpl w:val="D4B4BA78"/>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520C5F81"/>
    <w:multiLevelType w:val="hybridMultilevel"/>
    <w:tmpl w:val="44F61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6D7261"/>
    <w:multiLevelType w:val="hybridMultilevel"/>
    <w:tmpl w:val="7A6E5378"/>
    <w:lvl w:ilvl="0" w:tplc="DE0881C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8587B25"/>
    <w:multiLevelType w:val="hybridMultilevel"/>
    <w:tmpl w:val="78C6E9C6"/>
    <w:lvl w:ilvl="0" w:tplc="D9B474FC">
      <w:start w:val="2"/>
      <w:numFmt w:val="bullet"/>
      <w:lvlText w:val=""/>
      <w:lvlJc w:val="left"/>
      <w:pPr>
        <w:ind w:left="1296" w:hanging="720"/>
      </w:pPr>
      <w:rPr>
        <w:rFonts w:ascii="Symbol" w:eastAsia="Times"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nsid w:val="5EC866AB"/>
    <w:multiLevelType w:val="hybridMultilevel"/>
    <w:tmpl w:val="EDF806C8"/>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nsid w:val="6179303C"/>
    <w:multiLevelType w:val="hybridMultilevel"/>
    <w:tmpl w:val="D826E942"/>
    <w:lvl w:ilvl="0" w:tplc="5BE4AE50">
      <w:start w:val="1"/>
      <w:numFmt w:val="decimal"/>
      <w:lvlText w:val="%1."/>
      <w:lvlJc w:val="left"/>
      <w:pPr>
        <w:tabs>
          <w:tab w:val="num" w:pos="936"/>
        </w:tabs>
        <w:ind w:left="936" w:hanging="360"/>
      </w:pPr>
      <w:rPr>
        <w:rFonts w:hint="default"/>
      </w:rPr>
    </w:lvl>
    <w:lvl w:ilvl="1" w:tplc="DECE12B0" w:tentative="1">
      <w:start w:val="1"/>
      <w:numFmt w:val="lowerLetter"/>
      <w:lvlText w:val="%2."/>
      <w:lvlJc w:val="left"/>
      <w:pPr>
        <w:tabs>
          <w:tab w:val="num" w:pos="1656"/>
        </w:tabs>
        <w:ind w:left="1656" w:hanging="360"/>
      </w:pPr>
    </w:lvl>
    <w:lvl w:ilvl="2" w:tplc="4496842A" w:tentative="1">
      <w:start w:val="1"/>
      <w:numFmt w:val="lowerRoman"/>
      <w:lvlText w:val="%3."/>
      <w:lvlJc w:val="right"/>
      <w:pPr>
        <w:tabs>
          <w:tab w:val="num" w:pos="2376"/>
        </w:tabs>
        <w:ind w:left="2376" w:hanging="180"/>
      </w:pPr>
    </w:lvl>
    <w:lvl w:ilvl="3" w:tplc="D1261BF0" w:tentative="1">
      <w:start w:val="1"/>
      <w:numFmt w:val="decimal"/>
      <w:lvlText w:val="%4."/>
      <w:lvlJc w:val="left"/>
      <w:pPr>
        <w:tabs>
          <w:tab w:val="num" w:pos="3096"/>
        </w:tabs>
        <w:ind w:left="3096" w:hanging="360"/>
      </w:pPr>
    </w:lvl>
    <w:lvl w:ilvl="4" w:tplc="262CD92A" w:tentative="1">
      <w:start w:val="1"/>
      <w:numFmt w:val="lowerLetter"/>
      <w:lvlText w:val="%5."/>
      <w:lvlJc w:val="left"/>
      <w:pPr>
        <w:tabs>
          <w:tab w:val="num" w:pos="3816"/>
        </w:tabs>
        <w:ind w:left="3816" w:hanging="360"/>
      </w:pPr>
    </w:lvl>
    <w:lvl w:ilvl="5" w:tplc="B0B82254" w:tentative="1">
      <w:start w:val="1"/>
      <w:numFmt w:val="lowerRoman"/>
      <w:lvlText w:val="%6."/>
      <w:lvlJc w:val="right"/>
      <w:pPr>
        <w:tabs>
          <w:tab w:val="num" w:pos="4536"/>
        </w:tabs>
        <w:ind w:left="4536" w:hanging="180"/>
      </w:pPr>
    </w:lvl>
    <w:lvl w:ilvl="6" w:tplc="7D5A6582" w:tentative="1">
      <w:start w:val="1"/>
      <w:numFmt w:val="decimal"/>
      <w:lvlText w:val="%7."/>
      <w:lvlJc w:val="left"/>
      <w:pPr>
        <w:tabs>
          <w:tab w:val="num" w:pos="5256"/>
        </w:tabs>
        <w:ind w:left="5256" w:hanging="360"/>
      </w:pPr>
    </w:lvl>
    <w:lvl w:ilvl="7" w:tplc="A1F849C6" w:tentative="1">
      <w:start w:val="1"/>
      <w:numFmt w:val="lowerLetter"/>
      <w:lvlText w:val="%8."/>
      <w:lvlJc w:val="left"/>
      <w:pPr>
        <w:tabs>
          <w:tab w:val="num" w:pos="5976"/>
        </w:tabs>
        <w:ind w:left="5976" w:hanging="360"/>
      </w:pPr>
    </w:lvl>
    <w:lvl w:ilvl="8" w:tplc="A746ADE8" w:tentative="1">
      <w:start w:val="1"/>
      <w:numFmt w:val="lowerRoman"/>
      <w:lvlText w:val="%9."/>
      <w:lvlJc w:val="right"/>
      <w:pPr>
        <w:tabs>
          <w:tab w:val="num" w:pos="6696"/>
        </w:tabs>
        <w:ind w:left="6696" w:hanging="180"/>
      </w:pPr>
    </w:lvl>
  </w:abstractNum>
  <w:abstractNum w:abstractNumId="31">
    <w:nsid w:val="65385EDC"/>
    <w:multiLevelType w:val="hybridMultilevel"/>
    <w:tmpl w:val="9AA082DE"/>
    <w:lvl w:ilvl="0" w:tplc="44641654">
      <w:numFmt w:val="bullet"/>
      <w:lvlText w:val="-"/>
      <w:lvlJc w:val="left"/>
      <w:pPr>
        <w:tabs>
          <w:tab w:val="num" w:pos="936"/>
        </w:tabs>
        <w:ind w:left="936" w:hanging="360"/>
      </w:pPr>
      <w:rPr>
        <w:rFonts w:ascii="Arial" w:eastAsia="Times" w:hAnsi="Arial" w:cs="Arial" w:hint="default"/>
      </w:rPr>
    </w:lvl>
    <w:lvl w:ilvl="1" w:tplc="0BE0CBA8" w:tentative="1">
      <w:start w:val="1"/>
      <w:numFmt w:val="bullet"/>
      <w:lvlText w:val="o"/>
      <w:lvlJc w:val="left"/>
      <w:pPr>
        <w:tabs>
          <w:tab w:val="num" w:pos="1656"/>
        </w:tabs>
        <w:ind w:left="1656" w:hanging="360"/>
      </w:pPr>
      <w:rPr>
        <w:rFonts w:ascii="Courier New" w:hAnsi="Courier New" w:cs="Courier New" w:hint="default"/>
      </w:rPr>
    </w:lvl>
    <w:lvl w:ilvl="2" w:tplc="65D4D2DC" w:tentative="1">
      <w:start w:val="1"/>
      <w:numFmt w:val="bullet"/>
      <w:lvlText w:val=""/>
      <w:lvlJc w:val="left"/>
      <w:pPr>
        <w:tabs>
          <w:tab w:val="num" w:pos="2376"/>
        </w:tabs>
        <w:ind w:left="2376" w:hanging="360"/>
      </w:pPr>
      <w:rPr>
        <w:rFonts w:ascii="Wingdings" w:hAnsi="Wingdings" w:hint="default"/>
      </w:rPr>
    </w:lvl>
    <w:lvl w:ilvl="3" w:tplc="E0E09DDE" w:tentative="1">
      <w:start w:val="1"/>
      <w:numFmt w:val="bullet"/>
      <w:lvlText w:val=""/>
      <w:lvlJc w:val="left"/>
      <w:pPr>
        <w:tabs>
          <w:tab w:val="num" w:pos="3096"/>
        </w:tabs>
        <w:ind w:left="3096" w:hanging="360"/>
      </w:pPr>
      <w:rPr>
        <w:rFonts w:ascii="Symbol" w:hAnsi="Symbol" w:hint="default"/>
      </w:rPr>
    </w:lvl>
    <w:lvl w:ilvl="4" w:tplc="F6280A0A" w:tentative="1">
      <w:start w:val="1"/>
      <w:numFmt w:val="bullet"/>
      <w:lvlText w:val="o"/>
      <w:lvlJc w:val="left"/>
      <w:pPr>
        <w:tabs>
          <w:tab w:val="num" w:pos="3816"/>
        </w:tabs>
        <w:ind w:left="3816" w:hanging="360"/>
      </w:pPr>
      <w:rPr>
        <w:rFonts w:ascii="Courier New" w:hAnsi="Courier New" w:cs="Courier New" w:hint="default"/>
      </w:rPr>
    </w:lvl>
    <w:lvl w:ilvl="5" w:tplc="672EAE50" w:tentative="1">
      <w:start w:val="1"/>
      <w:numFmt w:val="bullet"/>
      <w:lvlText w:val=""/>
      <w:lvlJc w:val="left"/>
      <w:pPr>
        <w:tabs>
          <w:tab w:val="num" w:pos="4536"/>
        </w:tabs>
        <w:ind w:left="4536" w:hanging="360"/>
      </w:pPr>
      <w:rPr>
        <w:rFonts w:ascii="Wingdings" w:hAnsi="Wingdings" w:hint="default"/>
      </w:rPr>
    </w:lvl>
    <w:lvl w:ilvl="6" w:tplc="AEE41268" w:tentative="1">
      <w:start w:val="1"/>
      <w:numFmt w:val="bullet"/>
      <w:lvlText w:val=""/>
      <w:lvlJc w:val="left"/>
      <w:pPr>
        <w:tabs>
          <w:tab w:val="num" w:pos="5256"/>
        </w:tabs>
        <w:ind w:left="5256" w:hanging="360"/>
      </w:pPr>
      <w:rPr>
        <w:rFonts w:ascii="Symbol" w:hAnsi="Symbol" w:hint="default"/>
      </w:rPr>
    </w:lvl>
    <w:lvl w:ilvl="7" w:tplc="82242C58" w:tentative="1">
      <w:start w:val="1"/>
      <w:numFmt w:val="bullet"/>
      <w:lvlText w:val="o"/>
      <w:lvlJc w:val="left"/>
      <w:pPr>
        <w:tabs>
          <w:tab w:val="num" w:pos="5976"/>
        </w:tabs>
        <w:ind w:left="5976" w:hanging="360"/>
      </w:pPr>
      <w:rPr>
        <w:rFonts w:ascii="Courier New" w:hAnsi="Courier New" w:cs="Courier New" w:hint="default"/>
      </w:rPr>
    </w:lvl>
    <w:lvl w:ilvl="8" w:tplc="A63CBD52" w:tentative="1">
      <w:start w:val="1"/>
      <w:numFmt w:val="bullet"/>
      <w:lvlText w:val=""/>
      <w:lvlJc w:val="left"/>
      <w:pPr>
        <w:tabs>
          <w:tab w:val="num" w:pos="6696"/>
        </w:tabs>
        <w:ind w:left="6696" w:hanging="360"/>
      </w:pPr>
      <w:rPr>
        <w:rFonts w:ascii="Wingdings" w:hAnsi="Wingdings" w:hint="default"/>
      </w:rPr>
    </w:lvl>
  </w:abstractNum>
  <w:abstractNum w:abstractNumId="32">
    <w:nsid w:val="685D7C16"/>
    <w:multiLevelType w:val="hybridMultilevel"/>
    <w:tmpl w:val="BB986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1205AB"/>
    <w:multiLevelType w:val="hybridMultilevel"/>
    <w:tmpl w:val="4EB608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B5317A"/>
    <w:multiLevelType w:val="hybridMultilevel"/>
    <w:tmpl w:val="DDDE1F5E"/>
    <w:lvl w:ilvl="0" w:tplc="AA9CD7A8">
      <w:start w:val="2"/>
      <w:numFmt w:val="bullet"/>
      <w:lvlText w:val="-"/>
      <w:lvlJc w:val="left"/>
      <w:pPr>
        <w:ind w:left="936" w:hanging="360"/>
      </w:pPr>
      <w:rPr>
        <w:rFonts w:ascii="Arial" w:eastAsia="Times" w:hAnsi="Arial" w:cs="Aria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78B50DD1"/>
    <w:multiLevelType w:val="hybridMultilevel"/>
    <w:tmpl w:val="E3CC9518"/>
    <w:lvl w:ilvl="0" w:tplc="601441E8">
      <w:numFmt w:val="bullet"/>
      <w:lvlText w:val="-"/>
      <w:lvlJc w:val="left"/>
      <w:pPr>
        <w:tabs>
          <w:tab w:val="num" w:pos="936"/>
        </w:tabs>
        <w:ind w:left="936" w:hanging="360"/>
      </w:pPr>
      <w:rPr>
        <w:rFonts w:ascii="Arial" w:eastAsia="Times" w:hAnsi="Arial" w:cs="Aria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nsid w:val="7A86415B"/>
    <w:multiLevelType w:val="hybridMultilevel"/>
    <w:tmpl w:val="6BA891FC"/>
    <w:lvl w:ilvl="0" w:tplc="E51E70A2">
      <w:numFmt w:val="bullet"/>
      <w:lvlText w:val="-"/>
      <w:lvlJc w:val="left"/>
      <w:pPr>
        <w:tabs>
          <w:tab w:val="num" w:pos="936"/>
        </w:tabs>
        <w:ind w:left="936" w:hanging="360"/>
      </w:pPr>
      <w:rPr>
        <w:rFonts w:ascii="Arial" w:eastAsia="Times" w:hAnsi="Arial" w:cs="Arial" w:hint="default"/>
      </w:rPr>
    </w:lvl>
    <w:lvl w:ilvl="1" w:tplc="041D0003" w:tentative="1">
      <w:start w:val="1"/>
      <w:numFmt w:val="bullet"/>
      <w:lvlText w:val="o"/>
      <w:lvlJc w:val="left"/>
      <w:pPr>
        <w:tabs>
          <w:tab w:val="num" w:pos="1656"/>
        </w:tabs>
        <w:ind w:left="1656" w:hanging="360"/>
      </w:pPr>
      <w:rPr>
        <w:rFonts w:ascii="Courier New" w:hAnsi="Courier New" w:cs="Courier New" w:hint="default"/>
      </w:rPr>
    </w:lvl>
    <w:lvl w:ilvl="2" w:tplc="041D0005" w:tentative="1">
      <w:start w:val="1"/>
      <w:numFmt w:val="bullet"/>
      <w:lvlText w:val=""/>
      <w:lvlJc w:val="left"/>
      <w:pPr>
        <w:tabs>
          <w:tab w:val="num" w:pos="2376"/>
        </w:tabs>
        <w:ind w:left="2376" w:hanging="360"/>
      </w:pPr>
      <w:rPr>
        <w:rFonts w:ascii="Wingdings" w:hAnsi="Wingdings" w:hint="default"/>
      </w:rPr>
    </w:lvl>
    <w:lvl w:ilvl="3" w:tplc="041D0001" w:tentative="1">
      <w:start w:val="1"/>
      <w:numFmt w:val="bullet"/>
      <w:lvlText w:val=""/>
      <w:lvlJc w:val="left"/>
      <w:pPr>
        <w:tabs>
          <w:tab w:val="num" w:pos="3096"/>
        </w:tabs>
        <w:ind w:left="3096" w:hanging="360"/>
      </w:pPr>
      <w:rPr>
        <w:rFonts w:ascii="Symbol" w:hAnsi="Symbol" w:hint="default"/>
      </w:rPr>
    </w:lvl>
    <w:lvl w:ilvl="4" w:tplc="041D0003" w:tentative="1">
      <w:start w:val="1"/>
      <w:numFmt w:val="bullet"/>
      <w:lvlText w:val="o"/>
      <w:lvlJc w:val="left"/>
      <w:pPr>
        <w:tabs>
          <w:tab w:val="num" w:pos="3816"/>
        </w:tabs>
        <w:ind w:left="3816" w:hanging="360"/>
      </w:pPr>
      <w:rPr>
        <w:rFonts w:ascii="Courier New" w:hAnsi="Courier New" w:cs="Courier New" w:hint="default"/>
      </w:rPr>
    </w:lvl>
    <w:lvl w:ilvl="5" w:tplc="041D0005" w:tentative="1">
      <w:start w:val="1"/>
      <w:numFmt w:val="bullet"/>
      <w:lvlText w:val=""/>
      <w:lvlJc w:val="left"/>
      <w:pPr>
        <w:tabs>
          <w:tab w:val="num" w:pos="4536"/>
        </w:tabs>
        <w:ind w:left="4536" w:hanging="360"/>
      </w:pPr>
      <w:rPr>
        <w:rFonts w:ascii="Wingdings" w:hAnsi="Wingdings" w:hint="default"/>
      </w:rPr>
    </w:lvl>
    <w:lvl w:ilvl="6" w:tplc="041D0001" w:tentative="1">
      <w:start w:val="1"/>
      <w:numFmt w:val="bullet"/>
      <w:lvlText w:val=""/>
      <w:lvlJc w:val="left"/>
      <w:pPr>
        <w:tabs>
          <w:tab w:val="num" w:pos="5256"/>
        </w:tabs>
        <w:ind w:left="5256" w:hanging="360"/>
      </w:pPr>
      <w:rPr>
        <w:rFonts w:ascii="Symbol" w:hAnsi="Symbol" w:hint="default"/>
      </w:rPr>
    </w:lvl>
    <w:lvl w:ilvl="7" w:tplc="041D0003" w:tentative="1">
      <w:start w:val="1"/>
      <w:numFmt w:val="bullet"/>
      <w:lvlText w:val="o"/>
      <w:lvlJc w:val="left"/>
      <w:pPr>
        <w:tabs>
          <w:tab w:val="num" w:pos="5976"/>
        </w:tabs>
        <w:ind w:left="5976" w:hanging="360"/>
      </w:pPr>
      <w:rPr>
        <w:rFonts w:ascii="Courier New" w:hAnsi="Courier New" w:cs="Courier New" w:hint="default"/>
      </w:rPr>
    </w:lvl>
    <w:lvl w:ilvl="8" w:tplc="041D0005" w:tentative="1">
      <w:start w:val="1"/>
      <w:numFmt w:val="bullet"/>
      <w:lvlText w:val=""/>
      <w:lvlJc w:val="left"/>
      <w:pPr>
        <w:tabs>
          <w:tab w:val="num" w:pos="6696"/>
        </w:tabs>
        <w:ind w:left="6696" w:hanging="360"/>
      </w:pPr>
      <w:rPr>
        <w:rFonts w:ascii="Wingdings" w:hAnsi="Wingdings" w:hint="default"/>
      </w:rPr>
    </w:lvl>
  </w:abstractNum>
  <w:num w:numId="1">
    <w:abstractNumId w:val="9"/>
  </w:num>
  <w:num w:numId="2">
    <w:abstractNumId w:val="31"/>
  </w:num>
  <w:num w:numId="3">
    <w:abstractNumId w:val="30"/>
  </w:num>
  <w:num w:numId="4">
    <w:abstractNumId w:val="36"/>
  </w:num>
  <w:num w:numId="5">
    <w:abstractNumId w:val="22"/>
  </w:num>
  <w:num w:numId="6">
    <w:abstractNumId w:val="29"/>
  </w:num>
  <w:num w:numId="7">
    <w:abstractNumId w:val="21"/>
  </w:num>
  <w:num w:numId="8">
    <w:abstractNumId w:val="25"/>
  </w:num>
  <w:num w:numId="9">
    <w:abstractNumId w:val="18"/>
  </w:num>
  <w:num w:numId="10">
    <w:abstractNumId w:val="20"/>
  </w:num>
  <w:num w:numId="11">
    <w:abstractNumId w:val="35"/>
  </w:num>
  <w:num w:numId="12">
    <w:abstractNumId w:val="23"/>
  </w:num>
  <w:num w:numId="13">
    <w:abstractNumId w:val="12"/>
  </w:num>
  <w:num w:numId="14">
    <w:abstractNumId w:val="15"/>
  </w:num>
  <w:num w:numId="15">
    <w:abstractNumId w:val="19"/>
  </w:num>
  <w:num w:numId="16">
    <w:abstractNumId w:val="14"/>
  </w:num>
  <w:num w:numId="17">
    <w:abstractNumId w:val="24"/>
  </w:num>
  <w:num w:numId="18">
    <w:abstractNumId w:val="26"/>
  </w:num>
  <w:num w:numId="19">
    <w:abstractNumId w:val="33"/>
  </w:num>
  <w:num w:numId="20">
    <w:abstractNumId w:val="27"/>
  </w:num>
  <w:num w:numId="21">
    <w:abstractNumId w:val="17"/>
  </w:num>
  <w:num w:numId="22">
    <w:abstractNumId w:val="13"/>
  </w:num>
  <w:num w:numId="23">
    <w:abstractNumId w:val="11"/>
  </w:num>
  <w:num w:numId="24">
    <w:abstractNumId w:val="34"/>
  </w:num>
  <w:num w:numId="25">
    <w:abstractNumId w:val="28"/>
  </w:num>
  <w:num w:numId="26">
    <w:abstractNumId w:val="10"/>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32"/>
  </w:num>
  <w:num w:numId="37">
    <w:abstractNumId w:val="16"/>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fs">
    <w15:presenceInfo w15:providerId="None" w15:userId="p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Doc_Font_List_Name" w:val="_x0001__x0001__x0005_Arial"/>
    <w:docVar w:name="EN_Lib_Name_List_Name" w:val="11Endnote-PFS"/>
    <w:docVar w:name="EN_Main_Body_Style_Name" w:val="Amer J Human Genetics"/>
    <w:docVar w:name="EN.InstantFormat" w:val="&lt;ENInstantFormat&gt;&lt;Enabled&gt;0&lt;/Enabled&gt;&lt;ScanUnformatted&gt;1&lt;/ScanUnformatted&gt;&lt;ScanChanges&gt;1&lt;/ScanChanges&gt;&lt;Suspended&gt;0&lt;/Suspended&gt;&lt;/ENInstantFormat&gt;"/>
    <w:docVar w:name="EN.Layout" w:val="&lt;ENLayout&gt;&lt;Style&gt;Nature Genetics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xpvs2r0o9v5avezdt2xpts7f5ts0zv0tfew&quot;&gt;pgc.mdd2.EndNote.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8&lt;/item&gt;&lt;item&gt;29&lt;/item&gt;&lt;item&gt;30&lt;/item&gt;&lt;item&gt;32&lt;/item&gt;&lt;item&gt;35&lt;/item&gt;&lt;item&gt;42&lt;/item&gt;&lt;item&gt;50&lt;/item&gt;&lt;item&gt;52&lt;/item&gt;&lt;item&gt;54&lt;/item&gt;&lt;item&gt;55&lt;/item&gt;&lt;item&gt;56&lt;/item&gt;&lt;item&gt;57&lt;/item&gt;&lt;item&gt;58&lt;/item&gt;&lt;item&gt;59&lt;/item&gt;&lt;item&gt;60&lt;/item&gt;&lt;item&gt;61&lt;/item&gt;&lt;item&gt;73&lt;/item&gt;&lt;item&gt;74&lt;/item&gt;&lt;item&gt;76&lt;/item&gt;&lt;item&gt;78&lt;/item&gt;&lt;item&gt;79&lt;/item&gt;&lt;item&gt;80&lt;/item&gt;&lt;item&gt;81&lt;/item&gt;&lt;item&gt;82&lt;/item&gt;&lt;item&gt;83&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record-ids&gt;&lt;/item&gt;&lt;item db-id=&quot;rdv022fz0ds9zpesev6vt2dgsv2d5zvtpwvd&quot;&gt;EndNote-pfs-X3&lt;record-ids&gt;&lt;item&gt;5129&lt;/item&gt;&lt;/record-ids&gt;&lt;/item&gt;&lt;/Libraries&gt;"/>
  </w:docVars>
  <w:rsids>
    <w:rsidRoot w:val="003F7695"/>
    <w:rsid w:val="00000315"/>
    <w:rsid w:val="00000543"/>
    <w:rsid w:val="00000E85"/>
    <w:rsid w:val="0000173D"/>
    <w:rsid w:val="00001767"/>
    <w:rsid w:val="00001DF8"/>
    <w:rsid w:val="00002914"/>
    <w:rsid w:val="00002C17"/>
    <w:rsid w:val="00002FC0"/>
    <w:rsid w:val="00003516"/>
    <w:rsid w:val="00003BCB"/>
    <w:rsid w:val="00003F93"/>
    <w:rsid w:val="00004147"/>
    <w:rsid w:val="0000417B"/>
    <w:rsid w:val="0000443D"/>
    <w:rsid w:val="00004522"/>
    <w:rsid w:val="000045B7"/>
    <w:rsid w:val="000046C5"/>
    <w:rsid w:val="0000489A"/>
    <w:rsid w:val="000050CD"/>
    <w:rsid w:val="00005660"/>
    <w:rsid w:val="00005920"/>
    <w:rsid w:val="0000594A"/>
    <w:rsid w:val="000059CA"/>
    <w:rsid w:val="000060D8"/>
    <w:rsid w:val="00006249"/>
    <w:rsid w:val="00006B0C"/>
    <w:rsid w:val="00006B11"/>
    <w:rsid w:val="00006CC5"/>
    <w:rsid w:val="0000765B"/>
    <w:rsid w:val="0000773E"/>
    <w:rsid w:val="00007B4C"/>
    <w:rsid w:val="00007BD6"/>
    <w:rsid w:val="00007C70"/>
    <w:rsid w:val="00007D35"/>
    <w:rsid w:val="0001001F"/>
    <w:rsid w:val="000102D8"/>
    <w:rsid w:val="000104BF"/>
    <w:rsid w:val="00010587"/>
    <w:rsid w:val="000105F3"/>
    <w:rsid w:val="00011AC2"/>
    <w:rsid w:val="00012E30"/>
    <w:rsid w:val="00013166"/>
    <w:rsid w:val="000137AF"/>
    <w:rsid w:val="000138D1"/>
    <w:rsid w:val="00013DD4"/>
    <w:rsid w:val="000143FD"/>
    <w:rsid w:val="00014418"/>
    <w:rsid w:val="00014C44"/>
    <w:rsid w:val="00014F60"/>
    <w:rsid w:val="00015185"/>
    <w:rsid w:val="000155E6"/>
    <w:rsid w:val="000155F1"/>
    <w:rsid w:val="00015AF4"/>
    <w:rsid w:val="00015D64"/>
    <w:rsid w:val="0001603B"/>
    <w:rsid w:val="00016BE6"/>
    <w:rsid w:val="00016CA2"/>
    <w:rsid w:val="00017067"/>
    <w:rsid w:val="0002037F"/>
    <w:rsid w:val="00020467"/>
    <w:rsid w:val="0002052A"/>
    <w:rsid w:val="000205A2"/>
    <w:rsid w:val="000205F5"/>
    <w:rsid w:val="00020998"/>
    <w:rsid w:val="00020A56"/>
    <w:rsid w:val="00020C12"/>
    <w:rsid w:val="00020DEB"/>
    <w:rsid w:val="00020FB1"/>
    <w:rsid w:val="00021298"/>
    <w:rsid w:val="00021769"/>
    <w:rsid w:val="000219F2"/>
    <w:rsid w:val="00021A15"/>
    <w:rsid w:val="00022B63"/>
    <w:rsid w:val="00022B65"/>
    <w:rsid w:val="00023219"/>
    <w:rsid w:val="000238F1"/>
    <w:rsid w:val="00023C50"/>
    <w:rsid w:val="00024339"/>
    <w:rsid w:val="00024791"/>
    <w:rsid w:val="000249B3"/>
    <w:rsid w:val="00024A35"/>
    <w:rsid w:val="00024A9C"/>
    <w:rsid w:val="00024F54"/>
    <w:rsid w:val="00025718"/>
    <w:rsid w:val="000257F4"/>
    <w:rsid w:val="00025FB9"/>
    <w:rsid w:val="00026C00"/>
    <w:rsid w:val="00027267"/>
    <w:rsid w:val="000273B9"/>
    <w:rsid w:val="0002761D"/>
    <w:rsid w:val="000300A0"/>
    <w:rsid w:val="0003011C"/>
    <w:rsid w:val="00030627"/>
    <w:rsid w:val="00030D34"/>
    <w:rsid w:val="0003117D"/>
    <w:rsid w:val="0003293A"/>
    <w:rsid w:val="00032C18"/>
    <w:rsid w:val="00032C51"/>
    <w:rsid w:val="00032D14"/>
    <w:rsid w:val="00033590"/>
    <w:rsid w:val="0003367A"/>
    <w:rsid w:val="000339CC"/>
    <w:rsid w:val="00033A7F"/>
    <w:rsid w:val="00033D3F"/>
    <w:rsid w:val="0003427A"/>
    <w:rsid w:val="00034E04"/>
    <w:rsid w:val="000351E4"/>
    <w:rsid w:val="00035285"/>
    <w:rsid w:val="00035618"/>
    <w:rsid w:val="000358A4"/>
    <w:rsid w:val="00035981"/>
    <w:rsid w:val="00036191"/>
    <w:rsid w:val="00036213"/>
    <w:rsid w:val="000364BA"/>
    <w:rsid w:val="000366EE"/>
    <w:rsid w:val="00036926"/>
    <w:rsid w:val="0003694B"/>
    <w:rsid w:val="00036C84"/>
    <w:rsid w:val="00037121"/>
    <w:rsid w:val="00040849"/>
    <w:rsid w:val="00040C77"/>
    <w:rsid w:val="00040E60"/>
    <w:rsid w:val="000417AC"/>
    <w:rsid w:val="000417BC"/>
    <w:rsid w:val="0004186D"/>
    <w:rsid w:val="000419DD"/>
    <w:rsid w:val="00041C59"/>
    <w:rsid w:val="00042DE2"/>
    <w:rsid w:val="000430FC"/>
    <w:rsid w:val="000432CC"/>
    <w:rsid w:val="000433AD"/>
    <w:rsid w:val="000436EF"/>
    <w:rsid w:val="00044EF6"/>
    <w:rsid w:val="00045008"/>
    <w:rsid w:val="00045396"/>
    <w:rsid w:val="00045809"/>
    <w:rsid w:val="000459D3"/>
    <w:rsid w:val="00045BCA"/>
    <w:rsid w:val="00045CB0"/>
    <w:rsid w:val="00046081"/>
    <w:rsid w:val="00046291"/>
    <w:rsid w:val="00046938"/>
    <w:rsid w:val="000472D1"/>
    <w:rsid w:val="00047431"/>
    <w:rsid w:val="00047545"/>
    <w:rsid w:val="0004761F"/>
    <w:rsid w:val="0004798F"/>
    <w:rsid w:val="00047AA5"/>
    <w:rsid w:val="00047B45"/>
    <w:rsid w:val="00050282"/>
    <w:rsid w:val="00050D87"/>
    <w:rsid w:val="000511C8"/>
    <w:rsid w:val="00051648"/>
    <w:rsid w:val="00051763"/>
    <w:rsid w:val="00051C09"/>
    <w:rsid w:val="00051FE5"/>
    <w:rsid w:val="00053241"/>
    <w:rsid w:val="000532F0"/>
    <w:rsid w:val="00053A4F"/>
    <w:rsid w:val="00053CE4"/>
    <w:rsid w:val="00054E3F"/>
    <w:rsid w:val="00055348"/>
    <w:rsid w:val="000553CB"/>
    <w:rsid w:val="0005558F"/>
    <w:rsid w:val="0005594C"/>
    <w:rsid w:val="00055965"/>
    <w:rsid w:val="00055CBC"/>
    <w:rsid w:val="000560AD"/>
    <w:rsid w:val="000576FC"/>
    <w:rsid w:val="00060149"/>
    <w:rsid w:val="0006021B"/>
    <w:rsid w:val="00060315"/>
    <w:rsid w:val="00060359"/>
    <w:rsid w:val="000603FB"/>
    <w:rsid w:val="0006088D"/>
    <w:rsid w:val="00060A64"/>
    <w:rsid w:val="00060D7B"/>
    <w:rsid w:val="000610B5"/>
    <w:rsid w:val="000610B8"/>
    <w:rsid w:val="0006115B"/>
    <w:rsid w:val="00061516"/>
    <w:rsid w:val="0006153D"/>
    <w:rsid w:val="00061AD2"/>
    <w:rsid w:val="00061C18"/>
    <w:rsid w:val="00061C3E"/>
    <w:rsid w:val="00061EE5"/>
    <w:rsid w:val="000620F3"/>
    <w:rsid w:val="0006224D"/>
    <w:rsid w:val="00062321"/>
    <w:rsid w:val="00062BDD"/>
    <w:rsid w:val="00063513"/>
    <w:rsid w:val="00063B7D"/>
    <w:rsid w:val="00063C2E"/>
    <w:rsid w:val="00063EEB"/>
    <w:rsid w:val="000642CC"/>
    <w:rsid w:val="00064764"/>
    <w:rsid w:val="00064AD8"/>
    <w:rsid w:val="00064DCF"/>
    <w:rsid w:val="00065343"/>
    <w:rsid w:val="0006544F"/>
    <w:rsid w:val="00065592"/>
    <w:rsid w:val="00065B61"/>
    <w:rsid w:val="000661C1"/>
    <w:rsid w:val="0006699F"/>
    <w:rsid w:val="00066D4E"/>
    <w:rsid w:val="0006703C"/>
    <w:rsid w:val="0006721C"/>
    <w:rsid w:val="00067508"/>
    <w:rsid w:val="00067BEB"/>
    <w:rsid w:val="0007008E"/>
    <w:rsid w:val="000705BA"/>
    <w:rsid w:val="00070684"/>
    <w:rsid w:val="000707DB"/>
    <w:rsid w:val="0007093B"/>
    <w:rsid w:val="00070AC9"/>
    <w:rsid w:val="00070C7D"/>
    <w:rsid w:val="00070D88"/>
    <w:rsid w:val="00071060"/>
    <w:rsid w:val="000715C5"/>
    <w:rsid w:val="00071B8A"/>
    <w:rsid w:val="00072307"/>
    <w:rsid w:val="000727EF"/>
    <w:rsid w:val="000728C9"/>
    <w:rsid w:val="00072943"/>
    <w:rsid w:val="00072EEB"/>
    <w:rsid w:val="000735B3"/>
    <w:rsid w:val="000738A7"/>
    <w:rsid w:val="00074124"/>
    <w:rsid w:val="0007430F"/>
    <w:rsid w:val="000748C5"/>
    <w:rsid w:val="00074A4F"/>
    <w:rsid w:val="00074D18"/>
    <w:rsid w:val="00074EC5"/>
    <w:rsid w:val="00074EC8"/>
    <w:rsid w:val="00075216"/>
    <w:rsid w:val="0007559A"/>
    <w:rsid w:val="00076C7C"/>
    <w:rsid w:val="00076DD7"/>
    <w:rsid w:val="00076E55"/>
    <w:rsid w:val="00076F5D"/>
    <w:rsid w:val="00076F85"/>
    <w:rsid w:val="00077069"/>
    <w:rsid w:val="00077B58"/>
    <w:rsid w:val="00077D7F"/>
    <w:rsid w:val="00077FC9"/>
    <w:rsid w:val="000801C0"/>
    <w:rsid w:val="00080BAF"/>
    <w:rsid w:val="00080E2B"/>
    <w:rsid w:val="000810DD"/>
    <w:rsid w:val="0008133C"/>
    <w:rsid w:val="00081C4A"/>
    <w:rsid w:val="00082BC5"/>
    <w:rsid w:val="00082D1F"/>
    <w:rsid w:val="00082D51"/>
    <w:rsid w:val="00082DB9"/>
    <w:rsid w:val="00083967"/>
    <w:rsid w:val="00083AAE"/>
    <w:rsid w:val="00084633"/>
    <w:rsid w:val="00084639"/>
    <w:rsid w:val="00084A77"/>
    <w:rsid w:val="00084C72"/>
    <w:rsid w:val="000850DC"/>
    <w:rsid w:val="0008621C"/>
    <w:rsid w:val="000866A8"/>
    <w:rsid w:val="00086951"/>
    <w:rsid w:val="00086C5C"/>
    <w:rsid w:val="00086EB1"/>
    <w:rsid w:val="00087010"/>
    <w:rsid w:val="00087DC3"/>
    <w:rsid w:val="00087FD6"/>
    <w:rsid w:val="000902D3"/>
    <w:rsid w:val="00090323"/>
    <w:rsid w:val="000907C5"/>
    <w:rsid w:val="00090859"/>
    <w:rsid w:val="00090A8A"/>
    <w:rsid w:val="00090BD8"/>
    <w:rsid w:val="00090BDF"/>
    <w:rsid w:val="00090C2A"/>
    <w:rsid w:val="00090C55"/>
    <w:rsid w:val="000910DF"/>
    <w:rsid w:val="000911E1"/>
    <w:rsid w:val="000914D3"/>
    <w:rsid w:val="00092507"/>
    <w:rsid w:val="000934A2"/>
    <w:rsid w:val="000937B6"/>
    <w:rsid w:val="000937B7"/>
    <w:rsid w:val="000938C0"/>
    <w:rsid w:val="00093926"/>
    <w:rsid w:val="000940BE"/>
    <w:rsid w:val="000941A1"/>
    <w:rsid w:val="00094587"/>
    <w:rsid w:val="000947E8"/>
    <w:rsid w:val="000950B7"/>
    <w:rsid w:val="000957DD"/>
    <w:rsid w:val="00095C0E"/>
    <w:rsid w:val="00095D63"/>
    <w:rsid w:val="0009608F"/>
    <w:rsid w:val="00096209"/>
    <w:rsid w:val="000963C6"/>
    <w:rsid w:val="0009649C"/>
    <w:rsid w:val="000968AE"/>
    <w:rsid w:val="00096948"/>
    <w:rsid w:val="00096C96"/>
    <w:rsid w:val="00096E36"/>
    <w:rsid w:val="00096FF2"/>
    <w:rsid w:val="000A05F9"/>
    <w:rsid w:val="000A0913"/>
    <w:rsid w:val="000A0B7C"/>
    <w:rsid w:val="000A0BEC"/>
    <w:rsid w:val="000A1404"/>
    <w:rsid w:val="000A1860"/>
    <w:rsid w:val="000A1D4D"/>
    <w:rsid w:val="000A1EF5"/>
    <w:rsid w:val="000A1F94"/>
    <w:rsid w:val="000A1FD7"/>
    <w:rsid w:val="000A2310"/>
    <w:rsid w:val="000A2389"/>
    <w:rsid w:val="000A2D31"/>
    <w:rsid w:val="000A3894"/>
    <w:rsid w:val="000A38B3"/>
    <w:rsid w:val="000A3B4D"/>
    <w:rsid w:val="000A401C"/>
    <w:rsid w:val="000A40B8"/>
    <w:rsid w:val="000A43E7"/>
    <w:rsid w:val="000A4A82"/>
    <w:rsid w:val="000A4BB7"/>
    <w:rsid w:val="000A4F4B"/>
    <w:rsid w:val="000A570F"/>
    <w:rsid w:val="000A57E5"/>
    <w:rsid w:val="000A594E"/>
    <w:rsid w:val="000A5B94"/>
    <w:rsid w:val="000A6272"/>
    <w:rsid w:val="000A653F"/>
    <w:rsid w:val="000A68AA"/>
    <w:rsid w:val="000A6EBE"/>
    <w:rsid w:val="000A71D4"/>
    <w:rsid w:val="000A74DD"/>
    <w:rsid w:val="000A7AA6"/>
    <w:rsid w:val="000A7BED"/>
    <w:rsid w:val="000A7F05"/>
    <w:rsid w:val="000B0370"/>
    <w:rsid w:val="000B0A01"/>
    <w:rsid w:val="000B1260"/>
    <w:rsid w:val="000B1A2A"/>
    <w:rsid w:val="000B1E7C"/>
    <w:rsid w:val="000B1FD4"/>
    <w:rsid w:val="000B203E"/>
    <w:rsid w:val="000B23C1"/>
    <w:rsid w:val="000B2DA0"/>
    <w:rsid w:val="000B2E32"/>
    <w:rsid w:val="000B311C"/>
    <w:rsid w:val="000B36DD"/>
    <w:rsid w:val="000B3B30"/>
    <w:rsid w:val="000B3FC4"/>
    <w:rsid w:val="000B42D6"/>
    <w:rsid w:val="000B4E1B"/>
    <w:rsid w:val="000B65BF"/>
    <w:rsid w:val="000B6669"/>
    <w:rsid w:val="000B68BC"/>
    <w:rsid w:val="000B7B3B"/>
    <w:rsid w:val="000C0668"/>
    <w:rsid w:val="000C0C8D"/>
    <w:rsid w:val="000C171E"/>
    <w:rsid w:val="000C19EA"/>
    <w:rsid w:val="000C2191"/>
    <w:rsid w:val="000C21AD"/>
    <w:rsid w:val="000C30B3"/>
    <w:rsid w:val="000C374F"/>
    <w:rsid w:val="000C39FB"/>
    <w:rsid w:val="000C3B57"/>
    <w:rsid w:val="000C416A"/>
    <w:rsid w:val="000C4FCC"/>
    <w:rsid w:val="000C50CA"/>
    <w:rsid w:val="000C50E0"/>
    <w:rsid w:val="000C519D"/>
    <w:rsid w:val="000C5220"/>
    <w:rsid w:val="000C53DC"/>
    <w:rsid w:val="000C540E"/>
    <w:rsid w:val="000C557F"/>
    <w:rsid w:val="000C55F3"/>
    <w:rsid w:val="000C5D05"/>
    <w:rsid w:val="000C61B3"/>
    <w:rsid w:val="000C651D"/>
    <w:rsid w:val="000C69F8"/>
    <w:rsid w:val="000C6E56"/>
    <w:rsid w:val="000C6F0B"/>
    <w:rsid w:val="000D0069"/>
    <w:rsid w:val="000D0221"/>
    <w:rsid w:val="000D0563"/>
    <w:rsid w:val="000D097F"/>
    <w:rsid w:val="000D1271"/>
    <w:rsid w:val="000D1679"/>
    <w:rsid w:val="000D1949"/>
    <w:rsid w:val="000D1C91"/>
    <w:rsid w:val="000D2A97"/>
    <w:rsid w:val="000D32C1"/>
    <w:rsid w:val="000D36AD"/>
    <w:rsid w:val="000D3960"/>
    <w:rsid w:val="000D3AF3"/>
    <w:rsid w:val="000D3D44"/>
    <w:rsid w:val="000D3FA4"/>
    <w:rsid w:val="000D4036"/>
    <w:rsid w:val="000D4900"/>
    <w:rsid w:val="000D49A2"/>
    <w:rsid w:val="000D4BA9"/>
    <w:rsid w:val="000D4CDD"/>
    <w:rsid w:val="000D4F84"/>
    <w:rsid w:val="000D5321"/>
    <w:rsid w:val="000D5454"/>
    <w:rsid w:val="000D58B2"/>
    <w:rsid w:val="000D5939"/>
    <w:rsid w:val="000D5A2C"/>
    <w:rsid w:val="000D5F2F"/>
    <w:rsid w:val="000D60AB"/>
    <w:rsid w:val="000D6287"/>
    <w:rsid w:val="000D62EB"/>
    <w:rsid w:val="000D63DD"/>
    <w:rsid w:val="000D663D"/>
    <w:rsid w:val="000D6E8E"/>
    <w:rsid w:val="000D7187"/>
    <w:rsid w:val="000D764D"/>
    <w:rsid w:val="000D78DE"/>
    <w:rsid w:val="000D7BCA"/>
    <w:rsid w:val="000D7E73"/>
    <w:rsid w:val="000D7E8F"/>
    <w:rsid w:val="000E01BA"/>
    <w:rsid w:val="000E0572"/>
    <w:rsid w:val="000E0E70"/>
    <w:rsid w:val="000E15EC"/>
    <w:rsid w:val="000E258A"/>
    <w:rsid w:val="000E25A8"/>
    <w:rsid w:val="000E27FC"/>
    <w:rsid w:val="000E2E7D"/>
    <w:rsid w:val="000E2F78"/>
    <w:rsid w:val="000E353F"/>
    <w:rsid w:val="000E3873"/>
    <w:rsid w:val="000E39BF"/>
    <w:rsid w:val="000E3A30"/>
    <w:rsid w:val="000E41EC"/>
    <w:rsid w:val="000E452D"/>
    <w:rsid w:val="000E4900"/>
    <w:rsid w:val="000E496D"/>
    <w:rsid w:val="000E4F29"/>
    <w:rsid w:val="000E51B1"/>
    <w:rsid w:val="000E55BB"/>
    <w:rsid w:val="000E5F4D"/>
    <w:rsid w:val="000E6066"/>
    <w:rsid w:val="000E64EC"/>
    <w:rsid w:val="000E67F0"/>
    <w:rsid w:val="000E6A1C"/>
    <w:rsid w:val="000E6F96"/>
    <w:rsid w:val="000E7356"/>
    <w:rsid w:val="000E7C48"/>
    <w:rsid w:val="000F055C"/>
    <w:rsid w:val="000F0A6D"/>
    <w:rsid w:val="000F0A89"/>
    <w:rsid w:val="000F0B40"/>
    <w:rsid w:val="000F0B57"/>
    <w:rsid w:val="000F1774"/>
    <w:rsid w:val="000F188A"/>
    <w:rsid w:val="000F1CFF"/>
    <w:rsid w:val="000F1D1E"/>
    <w:rsid w:val="000F1F84"/>
    <w:rsid w:val="000F22CD"/>
    <w:rsid w:val="000F230B"/>
    <w:rsid w:val="000F2712"/>
    <w:rsid w:val="000F3131"/>
    <w:rsid w:val="000F350B"/>
    <w:rsid w:val="000F395B"/>
    <w:rsid w:val="000F3E0F"/>
    <w:rsid w:val="000F3F20"/>
    <w:rsid w:val="000F3F48"/>
    <w:rsid w:val="000F41D9"/>
    <w:rsid w:val="000F4A7B"/>
    <w:rsid w:val="000F4C6F"/>
    <w:rsid w:val="000F4E7A"/>
    <w:rsid w:val="000F5599"/>
    <w:rsid w:val="000F5A2C"/>
    <w:rsid w:val="000F6354"/>
    <w:rsid w:val="000F6444"/>
    <w:rsid w:val="000F6614"/>
    <w:rsid w:val="000F6B8A"/>
    <w:rsid w:val="000F6F5E"/>
    <w:rsid w:val="000F6FD0"/>
    <w:rsid w:val="000F74A4"/>
    <w:rsid w:val="000F776A"/>
    <w:rsid w:val="000F7981"/>
    <w:rsid w:val="000F7CA0"/>
    <w:rsid w:val="001007E1"/>
    <w:rsid w:val="0010141A"/>
    <w:rsid w:val="001015DD"/>
    <w:rsid w:val="00101C9B"/>
    <w:rsid w:val="00101DC7"/>
    <w:rsid w:val="00101F38"/>
    <w:rsid w:val="00101F9C"/>
    <w:rsid w:val="00102080"/>
    <w:rsid w:val="001025E0"/>
    <w:rsid w:val="001030F1"/>
    <w:rsid w:val="0010360B"/>
    <w:rsid w:val="00103A54"/>
    <w:rsid w:val="00103A7D"/>
    <w:rsid w:val="00104D45"/>
    <w:rsid w:val="00105AB2"/>
    <w:rsid w:val="00106211"/>
    <w:rsid w:val="00106D71"/>
    <w:rsid w:val="00107209"/>
    <w:rsid w:val="00107BA1"/>
    <w:rsid w:val="00107CB9"/>
    <w:rsid w:val="00107F53"/>
    <w:rsid w:val="001103CA"/>
    <w:rsid w:val="00110812"/>
    <w:rsid w:val="001109B0"/>
    <w:rsid w:val="00110AFA"/>
    <w:rsid w:val="00110AFB"/>
    <w:rsid w:val="00110C42"/>
    <w:rsid w:val="00110F0F"/>
    <w:rsid w:val="001112A2"/>
    <w:rsid w:val="00111A7E"/>
    <w:rsid w:val="00111BE6"/>
    <w:rsid w:val="00111C49"/>
    <w:rsid w:val="00111CC3"/>
    <w:rsid w:val="00112875"/>
    <w:rsid w:val="00112DEF"/>
    <w:rsid w:val="00113825"/>
    <w:rsid w:val="00113916"/>
    <w:rsid w:val="00113FC1"/>
    <w:rsid w:val="00114531"/>
    <w:rsid w:val="001149F9"/>
    <w:rsid w:val="00114B8E"/>
    <w:rsid w:val="00115046"/>
    <w:rsid w:val="0011519C"/>
    <w:rsid w:val="00115401"/>
    <w:rsid w:val="0011572C"/>
    <w:rsid w:val="001158DD"/>
    <w:rsid w:val="00115D38"/>
    <w:rsid w:val="00115F9E"/>
    <w:rsid w:val="0011609E"/>
    <w:rsid w:val="00116167"/>
    <w:rsid w:val="00117B42"/>
    <w:rsid w:val="00117B68"/>
    <w:rsid w:val="00117BA3"/>
    <w:rsid w:val="0012011E"/>
    <w:rsid w:val="0012015D"/>
    <w:rsid w:val="0012034A"/>
    <w:rsid w:val="00120351"/>
    <w:rsid w:val="0012095A"/>
    <w:rsid w:val="00120981"/>
    <w:rsid w:val="001213B0"/>
    <w:rsid w:val="00121DBF"/>
    <w:rsid w:val="001224B9"/>
    <w:rsid w:val="00123438"/>
    <w:rsid w:val="00123767"/>
    <w:rsid w:val="00123A31"/>
    <w:rsid w:val="001240B4"/>
    <w:rsid w:val="001245A5"/>
    <w:rsid w:val="00124D17"/>
    <w:rsid w:val="0012500F"/>
    <w:rsid w:val="00125388"/>
    <w:rsid w:val="0012544F"/>
    <w:rsid w:val="00125714"/>
    <w:rsid w:val="0012599A"/>
    <w:rsid w:val="00125BC9"/>
    <w:rsid w:val="001260F6"/>
    <w:rsid w:val="00126100"/>
    <w:rsid w:val="001266DC"/>
    <w:rsid w:val="00126D53"/>
    <w:rsid w:val="00126D8B"/>
    <w:rsid w:val="001270FE"/>
    <w:rsid w:val="00127729"/>
    <w:rsid w:val="00127985"/>
    <w:rsid w:val="00127A83"/>
    <w:rsid w:val="00127CDA"/>
    <w:rsid w:val="0013002F"/>
    <w:rsid w:val="00130116"/>
    <w:rsid w:val="0013103C"/>
    <w:rsid w:val="001313C3"/>
    <w:rsid w:val="0013274C"/>
    <w:rsid w:val="00132789"/>
    <w:rsid w:val="00132952"/>
    <w:rsid w:val="001329BA"/>
    <w:rsid w:val="00132B8F"/>
    <w:rsid w:val="00132D8E"/>
    <w:rsid w:val="00132F6E"/>
    <w:rsid w:val="00133401"/>
    <w:rsid w:val="00133DC0"/>
    <w:rsid w:val="001340F6"/>
    <w:rsid w:val="001346DE"/>
    <w:rsid w:val="00134852"/>
    <w:rsid w:val="001349E4"/>
    <w:rsid w:val="001352A8"/>
    <w:rsid w:val="00135F09"/>
    <w:rsid w:val="001360C0"/>
    <w:rsid w:val="00136376"/>
    <w:rsid w:val="00136432"/>
    <w:rsid w:val="00136529"/>
    <w:rsid w:val="00136DCB"/>
    <w:rsid w:val="00136EA5"/>
    <w:rsid w:val="001371BF"/>
    <w:rsid w:val="001378E4"/>
    <w:rsid w:val="001379DA"/>
    <w:rsid w:val="0014038B"/>
    <w:rsid w:val="00140681"/>
    <w:rsid w:val="00140A5F"/>
    <w:rsid w:val="00140B38"/>
    <w:rsid w:val="00140C86"/>
    <w:rsid w:val="00140E40"/>
    <w:rsid w:val="00140F44"/>
    <w:rsid w:val="00142032"/>
    <w:rsid w:val="001420FB"/>
    <w:rsid w:val="00142594"/>
    <w:rsid w:val="00142705"/>
    <w:rsid w:val="00143985"/>
    <w:rsid w:val="00143DCF"/>
    <w:rsid w:val="00143ED6"/>
    <w:rsid w:val="00143F15"/>
    <w:rsid w:val="001443F7"/>
    <w:rsid w:val="001450EB"/>
    <w:rsid w:val="0014517E"/>
    <w:rsid w:val="00145AE6"/>
    <w:rsid w:val="00145B32"/>
    <w:rsid w:val="00146104"/>
    <w:rsid w:val="001474BE"/>
    <w:rsid w:val="00147979"/>
    <w:rsid w:val="00147EB0"/>
    <w:rsid w:val="0015000E"/>
    <w:rsid w:val="00150581"/>
    <w:rsid w:val="00150661"/>
    <w:rsid w:val="00150999"/>
    <w:rsid w:val="001512B2"/>
    <w:rsid w:val="0015136B"/>
    <w:rsid w:val="001514E2"/>
    <w:rsid w:val="00151717"/>
    <w:rsid w:val="00151DBA"/>
    <w:rsid w:val="00151EC7"/>
    <w:rsid w:val="00152EE8"/>
    <w:rsid w:val="00152FA3"/>
    <w:rsid w:val="00153218"/>
    <w:rsid w:val="001534D9"/>
    <w:rsid w:val="0015353D"/>
    <w:rsid w:val="0015415B"/>
    <w:rsid w:val="0015447A"/>
    <w:rsid w:val="00154A33"/>
    <w:rsid w:val="00154AE3"/>
    <w:rsid w:val="001552F5"/>
    <w:rsid w:val="00155572"/>
    <w:rsid w:val="00155B52"/>
    <w:rsid w:val="00155E72"/>
    <w:rsid w:val="00156019"/>
    <w:rsid w:val="001561DA"/>
    <w:rsid w:val="0015639B"/>
    <w:rsid w:val="0015758F"/>
    <w:rsid w:val="00157899"/>
    <w:rsid w:val="00157CF2"/>
    <w:rsid w:val="00160371"/>
    <w:rsid w:val="001603B6"/>
    <w:rsid w:val="00160529"/>
    <w:rsid w:val="00160FDA"/>
    <w:rsid w:val="00161073"/>
    <w:rsid w:val="00161A85"/>
    <w:rsid w:val="00161D25"/>
    <w:rsid w:val="00162051"/>
    <w:rsid w:val="00163C34"/>
    <w:rsid w:val="00163FA5"/>
    <w:rsid w:val="001643FA"/>
    <w:rsid w:val="001652B7"/>
    <w:rsid w:val="00165526"/>
    <w:rsid w:val="00165884"/>
    <w:rsid w:val="00165A18"/>
    <w:rsid w:val="00165F08"/>
    <w:rsid w:val="001661E3"/>
    <w:rsid w:val="0016643B"/>
    <w:rsid w:val="0016665C"/>
    <w:rsid w:val="001666F3"/>
    <w:rsid w:val="00166B85"/>
    <w:rsid w:val="001672C3"/>
    <w:rsid w:val="0016734A"/>
    <w:rsid w:val="00167C5E"/>
    <w:rsid w:val="001703E8"/>
    <w:rsid w:val="0017041F"/>
    <w:rsid w:val="0017058A"/>
    <w:rsid w:val="00170A3A"/>
    <w:rsid w:val="00170B70"/>
    <w:rsid w:val="00170DAF"/>
    <w:rsid w:val="0017182C"/>
    <w:rsid w:val="00171848"/>
    <w:rsid w:val="001720DE"/>
    <w:rsid w:val="001721D9"/>
    <w:rsid w:val="00172433"/>
    <w:rsid w:val="00172BA2"/>
    <w:rsid w:val="00172E37"/>
    <w:rsid w:val="00173198"/>
    <w:rsid w:val="00173721"/>
    <w:rsid w:val="00173C89"/>
    <w:rsid w:val="00173E36"/>
    <w:rsid w:val="00173F22"/>
    <w:rsid w:val="0017410E"/>
    <w:rsid w:val="00174177"/>
    <w:rsid w:val="00174509"/>
    <w:rsid w:val="00174821"/>
    <w:rsid w:val="001751AB"/>
    <w:rsid w:val="001751BD"/>
    <w:rsid w:val="00175AAD"/>
    <w:rsid w:val="00175DEA"/>
    <w:rsid w:val="001760E3"/>
    <w:rsid w:val="00176B4D"/>
    <w:rsid w:val="00177254"/>
    <w:rsid w:val="0017794A"/>
    <w:rsid w:val="00177A08"/>
    <w:rsid w:val="0018097D"/>
    <w:rsid w:val="00180CD5"/>
    <w:rsid w:val="001810D1"/>
    <w:rsid w:val="001817B7"/>
    <w:rsid w:val="00181A67"/>
    <w:rsid w:val="00181D45"/>
    <w:rsid w:val="00181E0A"/>
    <w:rsid w:val="00182D25"/>
    <w:rsid w:val="001831AA"/>
    <w:rsid w:val="00183495"/>
    <w:rsid w:val="00183663"/>
    <w:rsid w:val="00183EDF"/>
    <w:rsid w:val="00184052"/>
    <w:rsid w:val="001840C2"/>
    <w:rsid w:val="00184268"/>
    <w:rsid w:val="00184779"/>
    <w:rsid w:val="00184C70"/>
    <w:rsid w:val="00184EA1"/>
    <w:rsid w:val="001850EE"/>
    <w:rsid w:val="00185301"/>
    <w:rsid w:val="00185916"/>
    <w:rsid w:val="00185CA9"/>
    <w:rsid w:val="001860BD"/>
    <w:rsid w:val="001862B3"/>
    <w:rsid w:val="0018661D"/>
    <w:rsid w:val="001869A4"/>
    <w:rsid w:val="00186BB9"/>
    <w:rsid w:val="00186F13"/>
    <w:rsid w:val="00187400"/>
    <w:rsid w:val="0018770B"/>
    <w:rsid w:val="00187E9D"/>
    <w:rsid w:val="00190454"/>
    <w:rsid w:val="00190BC5"/>
    <w:rsid w:val="00191706"/>
    <w:rsid w:val="001917DC"/>
    <w:rsid w:val="00191CA6"/>
    <w:rsid w:val="00191F66"/>
    <w:rsid w:val="0019266D"/>
    <w:rsid w:val="00192BDE"/>
    <w:rsid w:val="00192D71"/>
    <w:rsid w:val="00193162"/>
    <w:rsid w:val="00193DCA"/>
    <w:rsid w:val="0019461A"/>
    <w:rsid w:val="00194D9E"/>
    <w:rsid w:val="00195ABC"/>
    <w:rsid w:val="00195AF8"/>
    <w:rsid w:val="00195CAA"/>
    <w:rsid w:val="00195E8F"/>
    <w:rsid w:val="0019608D"/>
    <w:rsid w:val="001963DD"/>
    <w:rsid w:val="0019691E"/>
    <w:rsid w:val="00196A8B"/>
    <w:rsid w:val="00196B9F"/>
    <w:rsid w:val="00196F1A"/>
    <w:rsid w:val="0019739E"/>
    <w:rsid w:val="0019742C"/>
    <w:rsid w:val="00197A6A"/>
    <w:rsid w:val="00197D6B"/>
    <w:rsid w:val="00197E3F"/>
    <w:rsid w:val="001A073D"/>
    <w:rsid w:val="001A0ABA"/>
    <w:rsid w:val="001A127E"/>
    <w:rsid w:val="001A24C2"/>
    <w:rsid w:val="001A327D"/>
    <w:rsid w:val="001A3517"/>
    <w:rsid w:val="001A4521"/>
    <w:rsid w:val="001A48C5"/>
    <w:rsid w:val="001A4A2B"/>
    <w:rsid w:val="001A5182"/>
    <w:rsid w:val="001A5374"/>
    <w:rsid w:val="001A5EFE"/>
    <w:rsid w:val="001A623B"/>
    <w:rsid w:val="001A65C4"/>
    <w:rsid w:val="001A6F63"/>
    <w:rsid w:val="001A72B6"/>
    <w:rsid w:val="001A7DF0"/>
    <w:rsid w:val="001B0408"/>
    <w:rsid w:val="001B0E62"/>
    <w:rsid w:val="001B1087"/>
    <w:rsid w:val="001B1A40"/>
    <w:rsid w:val="001B21AA"/>
    <w:rsid w:val="001B23B2"/>
    <w:rsid w:val="001B2653"/>
    <w:rsid w:val="001B2741"/>
    <w:rsid w:val="001B27F4"/>
    <w:rsid w:val="001B2921"/>
    <w:rsid w:val="001B2AF9"/>
    <w:rsid w:val="001B32C9"/>
    <w:rsid w:val="001B3A16"/>
    <w:rsid w:val="001B3C98"/>
    <w:rsid w:val="001B4DE6"/>
    <w:rsid w:val="001B502C"/>
    <w:rsid w:val="001B513A"/>
    <w:rsid w:val="001B522E"/>
    <w:rsid w:val="001B5878"/>
    <w:rsid w:val="001B5DA7"/>
    <w:rsid w:val="001B5EAC"/>
    <w:rsid w:val="001B64A7"/>
    <w:rsid w:val="001B70A8"/>
    <w:rsid w:val="001B72AB"/>
    <w:rsid w:val="001B74DE"/>
    <w:rsid w:val="001B76BD"/>
    <w:rsid w:val="001B7770"/>
    <w:rsid w:val="001C013B"/>
    <w:rsid w:val="001C0180"/>
    <w:rsid w:val="001C0262"/>
    <w:rsid w:val="001C0284"/>
    <w:rsid w:val="001C0445"/>
    <w:rsid w:val="001C07C1"/>
    <w:rsid w:val="001C0CDE"/>
    <w:rsid w:val="001C0FB2"/>
    <w:rsid w:val="001C1C77"/>
    <w:rsid w:val="001C287F"/>
    <w:rsid w:val="001C2A4F"/>
    <w:rsid w:val="001C2AC3"/>
    <w:rsid w:val="001C2BD1"/>
    <w:rsid w:val="001C2C7E"/>
    <w:rsid w:val="001C2ED3"/>
    <w:rsid w:val="001C3629"/>
    <w:rsid w:val="001C37B2"/>
    <w:rsid w:val="001C3B13"/>
    <w:rsid w:val="001C3B44"/>
    <w:rsid w:val="001C3CE4"/>
    <w:rsid w:val="001C3E14"/>
    <w:rsid w:val="001C426B"/>
    <w:rsid w:val="001C4514"/>
    <w:rsid w:val="001C459A"/>
    <w:rsid w:val="001C519D"/>
    <w:rsid w:val="001C51AF"/>
    <w:rsid w:val="001C57A7"/>
    <w:rsid w:val="001C6084"/>
    <w:rsid w:val="001C6086"/>
    <w:rsid w:val="001C63DC"/>
    <w:rsid w:val="001C67D5"/>
    <w:rsid w:val="001C6C08"/>
    <w:rsid w:val="001C6C49"/>
    <w:rsid w:val="001C6C62"/>
    <w:rsid w:val="001C74A3"/>
    <w:rsid w:val="001D002B"/>
    <w:rsid w:val="001D0929"/>
    <w:rsid w:val="001D09CB"/>
    <w:rsid w:val="001D0D61"/>
    <w:rsid w:val="001D11D5"/>
    <w:rsid w:val="001D12B3"/>
    <w:rsid w:val="001D142F"/>
    <w:rsid w:val="001D14F8"/>
    <w:rsid w:val="001D1A46"/>
    <w:rsid w:val="001D20F1"/>
    <w:rsid w:val="001D27D1"/>
    <w:rsid w:val="001D2930"/>
    <w:rsid w:val="001D2F2A"/>
    <w:rsid w:val="001D30F8"/>
    <w:rsid w:val="001D31F0"/>
    <w:rsid w:val="001D357D"/>
    <w:rsid w:val="001D3F47"/>
    <w:rsid w:val="001D43CF"/>
    <w:rsid w:val="001D4828"/>
    <w:rsid w:val="001D48FE"/>
    <w:rsid w:val="001D4B21"/>
    <w:rsid w:val="001D5011"/>
    <w:rsid w:val="001D5479"/>
    <w:rsid w:val="001D5884"/>
    <w:rsid w:val="001D594C"/>
    <w:rsid w:val="001D5EA5"/>
    <w:rsid w:val="001D5ECA"/>
    <w:rsid w:val="001D6191"/>
    <w:rsid w:val="001D630D"/>
    <w:rsid w:val="001D6970"/>
    <w:rsid w:val="001D6D44"/>
    <w:rsid w:val="001D6E85"/>
    <w:rsid w:val="001D73B9"/>
    <w:rsid w:val="001D7854"/>
    <w:rsid w:val="001E0340"/>
    <w:rsid w:val="001E0E36"/>
    <w:rsid w:val="001E1279"/>
    <w:rsid w:val="001E151D"/>
    <w:rsid w:val="001E15A5"/>
    <w:rsid w:val="001E1933"/>
    <w:rsid w:val="001E1B7C"/>
    <w:rsid w:val="001E2187"/>
    <w:rsid w:val="001E2353"/>
    <w:rsid w:val="001E2B0B"/>
    <w:rsid w:val="001E2B5C"/>
    <w:rsid w:val="001E2D71"/>
    <w:rsid w:val="001E30AC"/>
    <w:rsid w:val="001E3541"/>
    <w:rsid w:val="001E38FF"/>
    <w:rsid w:val="001E39D2"/>
    <w:rsid w:val="001E3FFD"/>
    <w:rsid w:val="001E4006"/>
    <w:rsid w:val="001E43C2"/>
    <w:rsid w:val="001E4496"/>
    <w:rsid w:val="001E471A"/>
    <w:rsid w:val="001E473B"/>
    <w:rsid w:val="001E47D2"/>
    <w:rsid w:val="001E4B99"/>
    <w:rsid w:val="001E4D40"/>
    <w:rsid w:val="001E501C"/>
    <w:rsid w:val="001E505A"/>
    <w:rsid w:val="001E6282"/>
    <w:rsid w:val="001E635C"/>
    <w:rsid w:val="001E653A"/>
    <w:rsid w:val="001E6CBF"/>
    <w:rsid w:val="001E748D"/>
    <w:rsid w:val="001E785A"/>
    <w:rsid w:val="001E7AFB"/>
    <w:rsid w:val="001E7C40"/>
    <w:rsid w:val="001F04A3"/>
    <w:rsid w:val="001F059C"/>
    <w:rsid w:val="001F0D4E"/>
    <w:rsid w:val="001F13F2"/>
    <w:rsid w:val="001F1BCF"/>
    <w:rsid w:val="001F1D95"/>
    <w:rsid w:val="001F1EBB"/>
    <w:rsid w:val="001F2064"/>
    <w:rsid w:val="001F27EE"/>
    <w:rsid w:val="001F2BB4"/>
    <w:rsid w:val="001F2BD3"/>
    <w:rsid w:val="001F2D84"/>
    <w:rsid w:val="001F3623"/>
    <w:rsid w:val="001F3AF5"/>
    <w:rsid w:val="001F3D5D"/>
    <w:rsid w:val="001F3E2D"/>
    <w:rsid w:val="001F3E42"/>
    <w:rsid w:val="001F4902"/>
    <w:rsid w:val="001F4AAE"/>
    <w:rsid w:val="001F4E81"/>
    <w:rsid w:val="001F6C45"/>
    <w:rsid w:val="001F6D2D"/>
    <w:rsid w:val="001F723E"/>
    <w:rsid w:val="001F73E1"/>
    <w:rsid w:val="001F7474"/>
    <w:rsid w:val="0020065A"/>
    <w:rsid w:val="00200B38"/>
    <w:rsid w:val="00200D58"/>
    <w:rsid w:val="00201543"/>
    <w:rsid w:val="0020191A"/>
    <w:rsid w:val="00202965"/>
    <w:rsid w:val="00202BAB"/>
    <w:rsid w:val="00202BF6"/>
    <w:rsid w:val="00203470"/>
    <w:rsid w:val="002036FA"/>
    <w:rsid w:val="00204011"/>
    <w:rsid w:val="002047AB"/>
    <w:rsid w:val="002048EB"/>
    <w:rsid w:val="00204A76"/>
    <w:rsid w:val="00204AF7"/>
    <w:rsid w:val="00204BE2"/>
    <w:rsid w:val="00204D97"/>
    <w:rsid w:val="002055B2"/>
    <w:rsid w:val="00205F63"/>
    <w:rsid w:val="002063AC"/>
    <w:rsid w:val="0020648E"/>
    <w:rsid w:val="002068DB"/>
    <w:rsid w:val="00206922"/>
    <w:rsid w:val="00206C6F"/>
    <w:rsid w:val="00207198"/>
    <w:rsid w:val="002078E7"/>
    <w:rsid w:val="0020792C"/>
    <w:rsid w:val="00207F97"/>
    <w:rsid w:val="002107D7"/>
    <w:rsid w:val="00210C2D"/>
    <w:rsid w:val="0021122A"/>
    <w:rsid w:val="0021151D"/>
    <w:rsid w:val="00211C61"/>
    <w:rsid w:val="00212554"/>
    <w:rsid w:val="00212B9A"/>
    <w:rsid w:val="00213014"/>
    <w:rsid w:val="002130E4"/>
    <w:rsid w:val="0021321A"/>
    <w:rsid w:val="002135AA"/>
    <w:rsid w:val="002136F7"/>
    <w:rsid w:val="00213C31"/>
    <w:rsid w:val="00214482"/>
    <w:rsid w:val="00214799"/>
    <w:rsid w:val="002148F4"/>
    <w:rsid w:val="00214A79"/>
    <w:rsid w:val="00214AE6"/>
    <w:rsid w:val="00214AFE"/>
    <w:rsid w:val="00214E4D"/>
    <w:rsid w:val="00214EEA"/>
    <w:rsid w:val="002150A8"/>
    <w:rsid w:val="00215628"/>
    <w:rsid w:val="0021565A"/>
    <w:rsid w:val="00215784"/>
    <w:rsid w:val="0021593F"/>
    <w:rsid w:val="00216156"/>
    <w:rsid w:val="0021616C"/>
    <w:rsid w:val="00216302"/>
    <w:rsid w:val="00216397"/>
    <w:rsid w:val="002169A8"/>
    <w:rsid w:val="00216FEE"/>
    <w:rsid w:val="0021714A"/>
    <w:rsid w:val="00217A16"/>
    <w:rsid w:val="002202E0"/>
    <w:rsid w:val="00220361"/>
    <w:rsid w:val="00221051"/>
    <w:rsid w:val="00221BDC"/>
    <w:rsid w:val="00221EE3"/>
    <w:rsid w:val="002221F6"/>
    <w:rsid w:val="00222ADD"/>
    <w:rsid w:val="00222C41"/>
    <w:rsid w:val="00223115"/>
    <w:rsid w:val="00223424"/>
    <w:rsid w:val="0022351A"/>
    <w:rsid w:val="0022396D"/>
    <w:rsid w:val="00223A96"/>
    <w:rsid w:val="00223B87"/>
    <w:rsid w:val="002243F3"/>
    <w:rsid w:val="002246A8"/>
    <w:rsid w:val="002252DF"/>
    <w:rsid w:val="0022559D"/>
    <w:rsid w:val="00225AA9"/>
    <w:rsid w:val="00225DE0"/>
    <w:rsid w:val="0022651C"/>
    <w:rsid w:val="00226540"/>
    <w:rsid w:val="002268EE"/>
    <w:rsid w:val="00226AC4"/>
    <w:rsid w:val="0022768B"/>
    <w:rsid w:val="00227ABC"/>
    <w:rsid w:val="002300D9"/>
    <w:rsid w:val="00230553"/>
    <w:rsid w:val="002307A6"/>
    <w:rsid w:val="002310B7"/>
    <w:rsid w:val="0023155C"/>
    <w:rsid w:val="00231587"/>
    <w:rsid w:val="0023180F"/>
    <w:rsid w:val="00231B21"/>
    <w:rsid w:val="00231E24"/>
    <w:rsid w:val="002329E0"/>
    <w:rsid w:val="00232B67"/>
    <w:rsid w:val="00232E74"/>
    <w:rsid w:val="00232FED"/>
    <w:rsid w:val="0023346A"/>
    <w:rsid w:val="00233A3D"/>
    <w:rsid w:val="00233F86"/>
    <w:rsid w:val="00234199"/>
    <w:rsid w:val="00234457"/>
    <w:rsid w:val="0023473A"/>
    <w:rsid w:val="002353BB"/>
    <w:rsid w:val="00235508"/>
    <w:rsid w:val="00235CCC"/>
    <w:rsid w:val="00235D99"/>
    <w:rsid w:val="00235F61"/>
    <w:rsid w:val="00236837"/>
    <w:rsid w:val="00236E1C"/>
    <w:rsid w:val="002370B5"/>
    <w:rsid w:val="002372BD"/>
    <w:rsid w:val="0023748A"/>
    <w:rsid w:val="0023748C"/>
    <w:rsid w:val="00237569"/>
    <w:rsid w:val="002376AC"/>
    <w:rsid w:val="00237A1F"/>
    <w:rsid w:val="002400A2"/>
    <w:rsid w:val="0024038F"/>
    <w:rsid w:val="0024063D"/>
    <w:rsid w:val="00240B5B"/>
    <w:rsid w:val="00240C66"/>
    <w:rsid w:val="00240DAF"/>
    <w:rsid w:val="002412C4"/>
    <w:rsid w:val="00242016"/>
    <w:rsid w:val="00242356"/>
    <w:rsid w:val="00242494"/>
    <w:rsid w:val="00242614"/>
    <w:rsid w:val="002428F5"/>
    <w:rsid w:val="00242B06"/>
    <w:rsid w:val="002430A0"/>
    <w:rsid w:val="00243668"/>
    <w:rsid w:val="00243821"/>
    <w:rsid w:val="00244616"/>
    <w:rsid w:val="00244975"/>
    <w:rsid w:val="00244D1D"/>
    <w:rsid w:val="002452D0"/>
    <w:rsid w:val="002455C7"/>
    <w:rsid w:val="00245AA0"/>
    <w:rsid w:val="00245BD3"/>
    <w:rsid w:val="002464E8"/>
    <w:rsid w:val="0024661E"/>
    <w:rsid w:val="00246738"/>
    <w:rsid w:val="00246F3B"/>
    <w:rsid w:val="00247901"/>
    <w:rsid w:val="0025017A"/>
    <w:rsid w:val="002506F0"/>
    <w:rsid w:val="002507FA"/>
    <w:rsid w:val="00250992"/>
    <w:rsid w:val="00250AB2"/>
    <w:rsid w:val="0025149F"/>
    <w:rsid w:val="002519D1"/>
    <w:rsid w:val="0025224B"/>
    <w:rsid w:val="00252602"/>
    <w:rsid w:val="00252D3E"/>
    <w:rsid w:val="00252E29"/>
    <w:rsid w:val="002530E5"/>
    <w:rsid w:val="002533BA"/>
    <w:rsid w:val="00253A1F"/>
    <w:rsid w:val="00253E26"/>
    <w:rsid w:val="00254064"/>
    <w:rsid w:val="00254288"/>
    <w:rsid w:val="00254346"/>
    <w:rsid w:val="00254885"/>
    <w:rsid w:val="00254C1B"/>
    <w:rsid w:val="00255274"/>
    <w:rsid w:val="0025563C"/>
    <w:rsid w:val="00255A29"/>
    <w:rsid w:val="00255BEE"/>
    <w:rsid w:val="00256A11"/>
    <w:rsid w:val="00256B92"/>
    <w:rsid w:val="00256D5A"/>
    <w:rsid w:val="00257588"/>
    <w:rsid w:val="00257683"/>
    <w:rsid w:val="002578BB"/>
    <w:rsid w:val="0025794D"/>
    <w:rsid w:val="00257E3C"/>
    <w:rsid w:val="00257E5C"/>
    <w:rsid w:val="00257EF3"/>
    <w:rsid w:val="00260DC9"/>
    <w:rsid w:val="00260E9C"/>
    <w:rsid w:val="00261015"/>
    <w:rsid w:val="002616C8"/>
    <w:rsid w:val="00261C38"/>
    <w:rsid w:val="00261E36"/>
    <w:rsid w:val="00261EE6"/>
    <w:rsid w:val="00262664"/>
    <w:rsid w:val="002628F8"/>
    <w:rsid w:val="00262D3E"/>
    <w:rsid w:val="00263343"/>
    <w:rsid w:val="00263590"/>
    <w:rsid w:val="0026385B"/>
    <w:rsid w:val="00263B01"/>
    <w:rsid w:val="00264EBA"/>
    <w:rsid w:val="00264F21"/>
    <w:rsid w:val="00265019"/>
    <w:rsid w:val="00265454"/>
    <w:rsid w:val="00265504"/>
    <w:rsid w:val="00265505"/>
    <w:rsid w:val="002657EE"/>
    <w:rsid w:val="00265E00"/>
    <w:rsid w:val="0026636B"/>
    <w:rsid w:val="00266494"/>
    <w:rsid w:val="0026676D"/>
    <w:rsid w:val="00266ACB"/>
    <w:rsid w:val="00266B41"/>
    <w:rsid w:val="00266E1E"/>
    <w:rsid w:val="00266F84"/>
    <w:rsid w:val="00266F91"/>
    <w:rsid w:val="00267453"/>
    <w:rsid w:val="00267AD1"/>
    <w:rsid w:val="002704EB"/>
    <w:rsid w:val="002707A7"/>
    <w:rsid w:val="00270846"/>
    <w:rsid w:val="00270CC3"/>
    <w:rsid w:val="00271019"/>
    <w:rsid w:val="00271C4D"/>
    <w:rsid w:val="0027222F"/>
    <w:rsid w:val="00272516"/>
    <w:rsid w:val="00272AFA"/>
    <w:rsid w:val="00272B83"/>
    <w:rsid w:val="002732D8"/>
    <w:rsid w:val="0027349B"/>
    <w:rsid w:val="002734D5"/>
    <w:rsid w:val="00273B07"/>
    <w:rsid w:val="00273C26"/>
    <w:rsid w:val="00274324"/>
    <w:rsid w:val="002744A0"/>
    <w:rsid w:val="002747F4"/>
    <w:rsid w:val="002748DA"/>
    <w:rsid w:val="00274906"/>
    <w:rsid w:val="00274EDD"/>
    <w:rsid w:val="002755CF"/>
    <w:rsid w:val="00275986"/>
    <w:rsid w:val="00275AAF"/>
    <w:rsid w:val="00276944"/>
    <w:rsid w:val="00276C52"/>
    <w:rsid w:val="00276C53"/>
    <w:rsid w:val="00276F49"/>
    <w:rsid w:val="00277025"/>
    <w:rsid w:val="00277781"/>
    <w:rsid w:val="00277EE9"/>
    <w:rsid w:val="00280772"/>
    <w:rsid w:val="00280823"/>
    <w:rsid w:val="00280B7A"/>
    <w:rsid w:val="00280DAD"/>
    <w:rsid w:val="00281055"/>
    <w:rsid w:val="00281B40"/>
    <w:rsid w:val="00281E11"/>
    <w:rsid w:val="00281F99"/>
    <w:rsid w:val="002828D5"/>
    <w:rsid w:val="002828EE"/>
    <w:rsid w:val="00282C7D"/>
    <w:rsid w:val="00283003"/>
    <w:rsid w:val="0028302C"/>
    <w:rsid w:val="002839D1"/>
    <w:rsid w:val="00283A04"/>
    <w:rsid w:val="00283B71"/>
    <w:rsid w:val="00283C16"/>
    <w:rsid w:val="00284564"/>
    <w:rsid w:val="002845B3"/>
    <w:rsid w:val="00284702"/>
    <w:rsid w:val="00284974"/>
    <w:rsid w:val="00284BB3"/>
    <w:rsid w:val="00284E4C"/>
    <w:rsid w:val="00285098"/>
    <w:rsid w:val="00285431"/>
    <w:rsid w:val="00285527"/>
    <w:rsid w:val="00285983"/>
    <w:rsid w:val="00285ADA"/>
    <w:rsid w:val="0028606D"/>
    <w:rsid w:val="002864E6"/>
    <w:rsid w:val="00286675"/>
    <w:rsid w:val="002866B6"/>
    <w:rsid w:val="0028674D"/>
    <w:rsid w:val="002867B1"/>
    <w:rsid w:val="0028690A"/>
    <w:rsid w:val="00286979"/>
    <w:rsid w:val="0028712C"/>
    <w:rsid w:val="002871E5"/>
    <w:rsid w:val="00287BBB"/>
    <w:rsid w:val="00287D7B"/>
    <w:rsid w:val="00287DDF"/>
    <w:rsid w:val="00287EFA"/>
    <w:rsid w:val="00287F26"/>
    <w:rsid w:val="002904C7"/>
    <w:rsid w:val="00291069"/>
    <w:rsid w:val="00291A36"/>
    <w:rsid w:val="00291CBA"/>
    <w:rsid w:val="002920A0"/>
    <w:rsid w:val="002923E8"/>
    <w:rsid w:val="00292528"/>
    <w:rsid w:val="0029265C"/>
    <w:rsid w:val="0029295A"/>
    <w:rsid w:val="00292A24"/>
    <w:rsid w:val="00293919"/>
    <w:rsid w:val="00293D88"/>
    <w:rsid w:val="00293F6D"/>
    <w:rsid w:val="00294B31"/>
    <w:rsid w:val="00294E84"/>
    <w:rsid w:val="0029564F"/>
    <w:rsid w:val="00295781"/>
    <w:rsid w:val="00295902"/>
    <w:rsid w:val="00295921"/>
    <w:rsid w:val="00295F98"/>
    <w:rsid w:val="002961FB"/>
    <w:rsid w:val="002968E0"/>
    <w:rsid w:val="002969F2"/>
    <w:rsid w:val="00296F99"/>
    <w:rsid w:val="002A0A98"/>
    <w:rsid w:val="002A1A62"/>
    <w:rsid w:val="002A1B74"/>
    <w:rsid w:val="002A1C38"/>
    <w:rsid w:val="002A2057"/>
    <w:rsid w:val="002A246D"/>
    <w:rsid w:val="002A2B70"/>
    <w:rsid w:val="002A2B79"/>
    <w:rsid w:val="002A2B7A"/>
    <w:rsid w:val="002A2E8F"/>
    <w:rsid w:val="002A346C"/>
    <w:rsid w:val="002A3AD5"/>
    <w:rsid w:val="002A3B41"/>
    <w:rsid w:val="002A3DD9"/>
    <w:rsid w:val="002A53E6"/>
    <w:rsid w:val="002A54D9"/>
    <w:rsid w:val="002A58F1"/>
    <w:rsid w:val="002A5934"/>
    <w:rsid w:val="002A5BCC"/>
    <w:rsid w:val="002A6027"/>
    <w:rsid w:val="002A61FD"/>
    <w:rsid w:val="002A6507"/>
    <w:rsid w:val="002A6788"/>
    <w:rsid w:val="002A6C75"/>
    <w:rsid w:val="002A73C0"/>
    <w:rsid w:val="002A749C"/>
    <w:rsid w:val="002A74E7"/>
    <w:rsid w:val="002A761B"/>
    <w:rsid w:val="002A7858"/>
    <w:rsid w:val="002A7DEE"/>
    <w:rsid w:val="002B0F22"/>
    <w:rsid w:val="002B100E"/>
    <w:rsid w:val="002B11BB"/>
    <w:rsid w:val="002B182E"/>
    <w:rsid w:val="002B193C"/>
    <w:rsid w:val="002B1B3B"/>
    <w:rsid w:val="002B2513"/>
    <w:rsid w:val="002B2971"/>
    <w:rsid w:val="002B3164"/>
    <w:rsid w:val="002B320B"/>
    <w:rsid w:val="002B3807"/>
    <w:rsid w:val="002B40B1"/>
    <w:rsid w:val="002B46F5"/>
    <w:rsid w:val="002B49B4"/>
    <w:rsid w:val="002B4E13"/>
    <w:rsid w:val="002B5D74"/>
    <w:rsid w:val="002B6020"/>
    <w:rsid w:val="002B6537"/>
    <w:rsid w:val="002B7181"/>
    <w:rsid w:val="002B71F9"/>
    <w:rsid w:val="002B7ADF"/>
    <w:rsid w:val="002B7F9E"/>
    <w:rsid w:val="002C070C"/>
    <w:rsid w:val="002C0785"/>
    <w:rsid w:val="002C0893"/>
    <w:rsid w:val="002C0A96"/>
    <w:rsid w:val="002C0BF5"/>
    <w:rsid w:val="002C0FCB"/>
    <w:rsid w:val="002C125F"/>
    <w:rsid w:val="002C1F6D"/>
    <w:rsid w:val="002C29A3"/>
    <w:rsid w:val="002C3BC4"/>
    <w:rsid w:val="002C3C21"/>
    <w:rsid w:val="002C421D"/>
    <w:rsid w:val="002C497E"/>
    <w:rsid w:val="002C4B40"/>
    <w:rsid w:val="002C4F49"/>
    <w:rsid w:val="002C5B5C"/>
    <w:rsid w:val="002C5D50"/>
    <w:rsid w:val="002C6110"/>
    <w:rsid w:val="002C6315"/>
    <w:rsid w:val="002C6756"/>
    <w:rsid w:val="002C7613"/>
    <w:rsid w:val="002C7723"/>
    <w:rsid w:val="002C78A0"/>
    <w:rsid w:val="002C7F7B"/>
    <w:rsid w:val="002D019B"/>
    <w:rsid w:val="002D0795"/>
    <w:rsid w:val="002D07CE"/>
    <w:rsid w:val="002D0CB0"/>
    <w:rsid w:val="002D0EDF"/>
    <w:rsid w:val="002D127A"/>
    <w:rsid w:val="002D13B7"/>
    <w:rsid w:val="002D1458"/>
    <w:rsid w:val="002D172B"/>
    <w:rsid w:val="002D1D65"/>
    <w:rsid w:val="002D2232"/>
    <w:rsid w:val="002D2A7C"/>
    <w:rsid w:val="002D3A3F"/>
    <w:rsid w:val="002D3F88"/>
    <w:rsid w:val="002D46BD"/>
    <w:rsid w:val="002D4D05"/>
    <w:rsid w:val="002D526E"/>
    <w:rsid w:val="002D5ABC"/>
    <w:rsid w:val="002D6340"/>
    <w:rsid w:val="002D638E"/>
    <w:rsid w:val="002D6BA7"/>
    <w:rsid w:val="002D70DF"/>
    <w:rsid w:val="002D72A0"/>
    <w:rsid w:val="002D765A"/>
    <w:rsid w:val="002D791A"/>
    <w:rsid w:val="002D7D3B"/>
    <w:rsid w:val="002E0310"/>
    <w:rsid w:val="002E0768"/>
    <w:rsid w:val="002E0BB2"/>
    <w:rsid w:val="002E0D99"/>
    <w:rsid w:val="002E0EF7"/>
    <w:rsid w:val="002E10E0"/>
    <w:rsid w:val="002E114D"/>
    <w:rsid w:val="002E17B4"/>
    <w:rsid w:val="002E1C01"/>
    <w:rsid w:val="002E1C53"/>
    <w:rsid w:val="002E1D9D"/>
    <w:rsid w:val="002E1DB3"/>
    <w:rsid w:val="002E2005"/>
    <w:rsid w:val="002E2044"/>
    <w:rsid w:val="002E2266"/>
    <w:rsid w:val="002E22E6"/>
    <w:rsid w:val="002E23A7"/>
    <w:rsid w:val="002E249F"/>
    <w:rsid w:val="002E28B9"/>
    <w:rsid w:val="002E295F"/>
    <w:rsid w:val="002E2A2A"/>
    <w:rsid w:val="002E2BCB"/>
    <w:rsid w:val="002E2E1E"/>
    <w:rsid w:val="002E340D"/>
    <w:rsid w:val="002E38A5"/>
    <w:rsid w:val="002E3A4F"/>
    <w:rsid w:val="002E3EB0"/>
    <w:rsid w:val="002E435F"/>
    <w:rsid w:val="002E46E4"/>
    <w:rsid w:val="002E4BD9"/>
    <w:rsid w:val="002E5029"/>
    <w:rsid w:val="002E53F7"/>
    <w:rsid w:val="002E540A"/>
    <w:rsid w:val="002E5F6C"/>
    <w:rsid w:val="002E63C8"/>
    <w:rsid w:val="002E653D"/>
    <w:rsid w:val="002E6DE2"/>
    <w:rsid w:val="002E6F03"/>
    <w:rsid w:val="002E7221"/>
    <w:rsid w:val="002E7737"/>
    <w:rsid w:val="002E7AFC"/>
    <w:rsid w:val="002E7C7E"/>
    <w:rsid w:val="002E7D2F"/>
    <w:rsid w:val="002F0261"/>
    <w:rsid w:val="002F060D"/>
    <w:rsid w:val="002F0F65"/>
    <w:rsid w:val="002F13C6"/>
    <w:rsid w:val="002F17C9"/>
    <w:rsid w:val="002F1CDA"/>
    <w:rsid w:val="002F1F41"/>
    <w:rsid w:val="002F227F"/>
    <w:rsid w:val="002F29B8"/>
    <w:rsid w:val="002F2AD3"/>
    <w:rsid w:val="002F2C83"/>
    <w:rsid w:val="002F37CA"/>
    <w:rsid w:val="002F3F21"/>
    <w:rsid w:val="002F3F92"/>
    <w:rsid w:val="002F4701"/>
    <w:rsid w:val="002F4BB5"/>
    <w:rsid w:val="002F4DA8"/>
    <w:rsid w:val="002F4E33"/>
    <w:rsid w:val="002F5940"/>
    <w:rsid w:val="002F5A99"/>
    <w:rsid w:val="002F5BFF"/>
    <w:rsid w:val="002F5DA7"/>
    <w:rsid w:val="002F617D"/>
    <w:rsid w:val="002F7A5D"/>
    <w:rsid w:val="002F7D11"/>
    <w:rsid w:val="002F7F60"/>
    <w:rsid w:val="003000C1"/>
    <w:rsid w:val="003008AB"/>
    <w:rsid w:val="00300908"/>
    <w:rsid w:val="003012FE"/>
    <w:rsid w:val="00301580"/>
    <w:rsid w:val="0030172E"/>
    <w:rsid w:val="00301A0A"/>
    <w:rsid w:val="00302865"/>
    <w:rsid w:val="00302970"/>
    <w:rsid w:val="003032E4"/>
    <w:rsid w:val="003035B7"/>
    <w:rsid w:val="00303660"/>
    <w:rsid w:val="0030379B"/>
    <w:rsid w:val="00304131"/>
    <w:rsid w:val="00304199"/>
    <w:rsid w:val="003041D1"/>
    <w:rsid w:val="00304A48"/>
    <w:rsid w:val="00305142"/>
    <w:rsid w:val="003052D0"/>
    <w:rsid w:val="0030532B"/>
    <w:rsid w:val="00305991"/>
    <w:rsid w:val="00305A0E"/>
    <w:rsid w:val="00305AF3"/>
    <w:rsid w:val="00306205"/>
    <w:rsid w:val="003063F1"/>
    <w:rsid w:val="003065B8"/>
    <w:rsid w:val="003066BB"/>
    <w:rsid w:val="00306715"/>
    <w:rsid w:val="00306C87"/>
    <w:rsid w:val="00306EBC"/>
    <w:rsid w:val="00307C89"/>
    <w:rsid w:val="00310E17"/>
    <w:rsid w:val="0031102C"/>
    <w:rsid w:val="0031124A"/>
    <w:rsid w:val="0031131D"/>
    <w:rsid w:val="0031172A"/>
    <w:rsid w:val="0031193A"/>
    <w:rsid w:val="00311B15"/>
    <w:rsid w:val="00311C45"/>
    <w:rsid w:val="00313313"/>
    <w:rsid w:val="003135A9"/>
    <w:rsid w:val="00313843"/>
    <w:rsid w:val="0031389D"/>
    <w:rsid w:val="00313E51"/>
    <w:rsid w:val="00313FEE"/>
    <w:rsid w:val="00314D37"/>
    <w:rsid w:val="0031578B"/>
    <w:rsid w:val="00315D5B"/>
    <w:rsid w:val="00315FA3"/>
    <w:rsid w:val="00315FF1"/>
    <w:rsid w:val="00316083"/>
    <w:rsid w:val="0031667C"/>
    <w:rsid w:val="00317B23"/>
    <w:rsid w:val="00317E81"/>
    <w:rsid w:val="0032056A"/>
    <w:rsid w:val="00320CBF"/>
    <w:rsid w:val="0032168F"/>
    <w:rsid w:val="00321792"/>
    <w:rsid w:val="0032206C"/>
    <w:rsid w:val="0032214E"/>
    <w:rsid w:val="003226D0"/>
    <w:rsid w:val="00322C98"/>
    <w:rsid w:val="00324963"/>
    <w:rsid w:val="00324B76"/>
    <w:rsid w:val="00325B8F"/>
    <w:rsid w:val="00325BDB"/>
    <w:rsid w:val="00326434"/>
    <w:rsid w:val="0032766B"/>
    <w:rsid w:val="00327A7A"/>
    <w:rsid w:val="00327C23"/>
    <w:rsid w:val="00327D2A"/>
    <w:rsid w:val="0033085A"/>
    <w:rsid w:val="0033148A"/>
    <w:rsid w:val="003318DD"/>
    <w:rsid w:val="00331C8B"/>
    <w:rsid w:val="00332196"/>
    <w:rsid w:val="003321CF"/>
    <w:rsid w:val="0033235F"/>
    <w:rsid w:val="003324FF"/>
    <w:rsid w:val="00332583"/>
    <w:rsid w:val="0033263B"/>
    <w:rsid w:val="00333663"/>
    <w:rsid w:val="003338A8"/>
    <w:rsid w:val="00334807"/>
    <w:rsid w:val="00335965"/>
    <w:rsid w:val="00335CFE"/>
    <w:rsid w:val="00335E66"/>
    <w:rsid w:val="00336399"/>
    <w:rsid w:val="003363F3"/>
    <w:rsid w:val="003364F8"/>
    <w:rsid w:val="00336634"/>
    <w:rsid w:val="003367A8"/>
    <w:rsid w:val="003368D3"/>
    <w:rsid w:val="00336DF6"/>
    <w:rsid w:val="00336FB8"/>
    <w:rsid w:val="003375B5"/>
    <w:rsid w:val="00337775"/>
    <w:rsid w:val="00337949"/>
    <w:rsid w:val="00337B82"/>
    <w:rsid w:val="00340299"/>
    <w:rsid w:val="00340437"/>
    <w:rsid w:val="00340823"/>
    <w:rsid w:val="00340D64"/>
    <w:rsid w:val="00340E98"/>
    <w:rsid w:val="0034104E"/>
    <w:rsid w:val="00341195"/>
    <w:rsid w:val="003413EC"/>
    <w:rsid w:val="0034161E"/>
    <w:rsid w:val="00341E5B"/>
    <w:rsid w:val="00341F26"/>
    <w:rsid w:val="003420FB"/>
    <w:rsid w:val="003430A6"/>
    <w:rsid w:val="003439AA"/>
    <w:rsid w:val="00343ADB"/>
    <w:rsid w:val="003441D9"/>
    <w:rsid w:val="0034495B"/>
    <w:rsid w:val="0034540B"/>
    <w:rsid w:val="00345431"/>
    <w:rsid w:val="00345A45"/>
    <w:rsid w:val="00346077"/>
    <w:rsid w:val="0034614E"/>
    <w:rsid w:val="003462F7"/>
    <w:rsid w:val="00346626"/>
    <w:rsid w:val="00346671"/>
    <w:rsid w:val="003472DA"/>
    <w:rsid w:val="0034742B"/>
    <w:rsid w:val="003474C7"/>
    <w:rsid w:val="0034777A"/>
    <w:rsid w:val="003505FE"/>
    <w:rsid w:val="00351025"/>
    <w:rsid w:val="003511FC"/>
    <w:rsid w:val="00351862"/>
    <w:rsid w:val="00351BAE"/>
    <w:rsid w:val="00352508"/>
    <w:rsid w:val="003525C1"/>
    <w:rsid w:val="003528AF"/>
    <w:rsid w:val="003528F6"/>
    <w:rsid w:val="003534C4"/>
    <w:rsid w:val="00353E32"/>
    <w:rsid w:val="00353F35"/>
    <w:rsid w:val="00353F93"/>
    <w:rsid w:val="00354582"/>
    <w:rsid w:val="00354D99"/>
    <w:rsid w:val="003550AF"/>
    <w:rsid w:val="00355398"/>
    <w:rsid w:val="00355780"/>
    <w:rsid w:val="0035590A"/>
    <w:rsid w:val="00356439"/>
    <w:rsid w:val="003566CC"/>
    <w:rsid w:val="00356D3F"/>
    <w:rsid w:val="00356D67"/>
    <w:rsid w:val="0035731C"/>
    <w:rsid w:val="00357635"/>
    <w:rsid w:val="003577E8"/>
    <w:rsid w:val="003579C6"/>
    <w:rsid w:val="00357D3A"/>
    <w:rsid w:val="00360048"/>
    <w:rsid w:val="00360271"/>
    <w:rsid w:val="00360937"/>
    <w:rsid w:val="0036161A"/>
    <w:rsid w:val="00361925"/>
    <w:rsid w:val="00361C31"/>
    <w:rsid w:val="00361D02"/>
    <w:rsid w:val="003625BC"/>
    <w:rsid w:val="003629CE"/>
    <w:rsid w:val="00362FAC"/>
    <w:rsid w:val="00363371"/>
    <w:rsid w:val="003634D4"/>
    <w:rsid w:val="003636CE"/>
    <w:rsid w:val="003637D8"/>
    <w:rsid w:val="00363970"/>
    <w:rsid w:val="00363AF3"/>
    <w:rsid w:val="003653ED"/>
    <w:rsid w:val="00365717"/>
    <w:rsid w:val="003657DE"/>
    <w:rsid w:val="0036616E"/>
    <w:rsid w:val="003661B4"/>
    <w:rsid w:val="00366278"/>
    <w:rsid w:val="00366DDE"/>
    <w:rsid w:val="00367022"/>
    <w:rsid w:val="0036786C"/>
    <w:rsid w:val="003679A5"/>
    <w:rsid w:val="00367AAE"/>
    <w:rsid w:val="0037003A"/>
    <w:rsid w:val="0037014B"/>
    <w:rsid w:val="0037063B"/>
    <w:rsid w:val="0037063D"/>
    <w:rsid w:val="00370844"/>
    <w:rsid w:val="00371167"/>
    <w:rsid w:val="00371973"/>
    <w:rsid w:val="003719BF"/>
    <w:rsid w:val="00371DAF"/>
    <w:rsid w:val="00372224"/>
    <w:rsid w:val="00372458"/>
    <w:rsid w:val="003724B9"/>
    <w:rsid w:val="00372576"/>
    <w:rsid w:val="003725E9"/>
    <w:rsid w:val="0037281A"/>
    <w:rsid w:val="00373226"/>
    <w:rsid w:val="003734FB"/>
    <w:rsid w:val="00373B76"/>
    <w:rsid w:val="00373BC1"/>
    <w:rsid w:val="00373F2D"/>
    <w:rsid w:val="0037442D"/>
    <w:rsid w:val="003746C8"/>
    <w:rsid w:val="003747F6"/>
    <w:rsid w:val="0037499D"/>
    <w:rsid w:val="00374EEE"/>
    <w:rsid w:val="00374F2D"/>
    <w:rsid w:val="003751AF"/>
    <w:rsid w:val="00375A11"/>
    <w:rsid w:val="00375AD9"/>
    <w:rsid w:val="00375CC3"/>
    <w:rsid w:val="00375E74"/>
    <w:rsid w:val="00376060"/>
    <w:rsid w:val="00376257"/>
    <w:rsid w:val="003762F1"/>
    <w:rsid w:val="0037660D"/>
    <w:rsid w:val="003768D8"/>
    <w:rsid w:val="00376B1F"/>
    <w:rsid w:val="00376C28"/>
    <w:rsid w:val="003776D4"/>
    <w:rsid w:val="003779DC"/>
    <w:rsid w:val="00377AEF"/>
    <w:rsid w:val="00377DC8"/>
    <w:rsid w:val="00380171"/>
    <w:rsid w:val="0038075A"/>
    <w:rsid w:val="00380940"/>
    <w:rsid w:val="00380B06"/>
    <w:rsid w:val="003812D4"/>
    <w:rsid w:val="00381BD1"/>
    <w:rsid w:val="00382741"/>
    <w:rsid w:val="00383B76"/>
    <w:rsid w:val="00384E39"/>
    <w:rsid w:val="00384FB1"/>
    <w:rsid w:val="00385F7C"/>
    <w:rsid w:val="00386C04"/>
    <w:rsid w:val="00386C4F"/>
    <w:rsid w:val="00386EA4"/>
    <w:rsid w:val="003870CE"/>
    <w:rsid w:val="003871BF"/>
    <w:rsid w:val="0038729D"/>
    <w:rsid w:val="003873B4"/>
    <w:rsid w:val="00387548"/>
    <w:rsid w:val="0038774F"/>
    <w:rsid w:val="00387801"/>
    <w:rsid w:val="00387EDC"/>
    <w:rsid w:val="0039019F"/>
    <w:rsid w:val="003904AD"/>
    <w:rsid w:val="00390745"/>
    <w:rsid w:val="00390B89"/>
    <w:rsid w:val="00390CB9"/>
    <w:rsid w:val="0039113D"/>
    <w:rsid w:val="00391290"/>
    <w:rsid w:val="00391884"/>
    <w:rsid w:val="00391A58"/>
    <w:rsid w:val="0039255E"/>
    <w:rsid w:val="00392AA2"/>
    <w:rsid w:val="003938BF"/>
    <w:rsid w:val="00393ECD"/>
    <w:rsid w:val="00393FEA"/>
    <w:rsid w:val="00394463"/>
    <w:rsid w:val="00394AFE"/>
    <w:rsid w:val="00394F34"/>
    <w:rsid w:val="00395273"/>
    <w:rsid w:val="0039562B"/>
    <w:rsid w:val="00395855"/>
    <w:rsid w:val="0039650A"/>
    <w:rsid w:val="00396562"/>
    <w:rsid w:val="00396A74"/>
    <w:rsid w:val="00396BF0"/>
    <w:rsid w:val="00397050"/>
    <w:rsid w:val="0039747B"/>
    <w:rsid w:val="003974D8"/>
    <w:rsid w:val="003974F0"/>
    <w:rsid w:val="00397685"/>
    <w:rsid w:val="00397885"/>
    <w:rsid w:val="003A0088"/>
    <w:rsid w:val="003A0C17"/>
    <w:rsid w:val="003A0DB0"/>
    <w:rsid w:val="003A0F3E"/>
    <w:rsid w:val="003A11EA"/>
    <w:rsid w:val="003A1449"/>
    <w:rsid w:val="003A1522"/>
    <w:rsid w:val="003A15F4"/>
    <w:rsid w:val="003A2150"/>
    <w:rsid w:val="003A278E"/>
    <w:rsid w:val="003A2978"/>
    <w:rsid w:val="003A2FAB"/>
    <w:rsid w:val="003A34CD"/>
    <w:rsid w:val="003A372C"/>
    <w:rsid w:val="003A3B9F"/>
    <w:rsid w:val="003A3E1F"/>
    <w:rsid w:val="003A54F1"/>
    <w:rsid w:val="003A5A97"/>
    <w:rsid w:val="003A5EBE"/>
    <w:rsid w:val="003A643C"/>
    <w:rsid w:val="003A66C4"/>
    <w:rsid w:val="003A763A"/>
    <w:rsid w:val="003A788E"/>
    <w:rsid w:val="003A79DB"/>
    <w:rsid w:val="003A7C12"/>
    <w:rsid w:val="003A7D98"/>
    <w:rsid w:val="003B0284"/>
    <w:rsid w:val="003B08C6"/>
    <w:rsid w:val="003B0D98"/>
    <w:rsid w:val="003B1536"/>
    <w:rsid w:val="003B1543"/>
    <w:rsid w:val="003B1724"/>
    <w:rsid w:val="003B20EA"/>
    <w:rsid w:val="003B247F"/>
    <w:rsid w:val="003B2A06"/>
    <w:rsid w:val="003B2D03"/>
    <w:rsid w:val="003B4110"/>
    <w:rsid w:val="003B4B65"/>
    <w:rsid w:val="003B4E56"/>
    <w:rsid w:val="003B4FC4"/>
    <w:rsid w:val="003B5189"/>
    <w:rsid w:val="003B51BD"/>
    <w:rsid w:val="003B54E7"/>
    <w:rsid w:val="003B572E"/>
    <w:rsid w:val="003B5E8B"/>
    <w:rsid w:val="003B6B2E"/>
    <w:rsid w:val="003B6BBE"/>
    <w:rsid w:val="003B718A"/>
    <w:rsid w:val="003B723F"/>
    <w:rsid w:val="003B7383"/>
    <w:rsid w:val="003B74DF"/>
    <w:rsid w:val="003B75D2"/>
    <w:rsid w:val="003B776F"/>
    <w:rsid w:val="003C0239"/>
    <w:rsid w:val="003C0AE0"/>
    <w:rsid w:val="003C0DCE"/>
    <w:rsid w:val="003C13AA"/>
    <w:rsid w:val="003C18B7"/>
    <w:rsid w:val="003C1E11"/>
    <w:rsid w:val="003C21CB"/>
    <w:rsid w:val="003C22BC"/>
    <w:rsid w:val="003C2580"/>
    <w:rsid w:val="003C25BC"/>
    <w:rsid w:val="003C2644"/>
    <w:rsid w:val="003C29E9"/>
    <w:rsid w:val="003C2CCF"/>
    <w:rsid w:val="003C30C4"/>
    <w:rsid w:val="003C348C"/>
    <w:rsid w:val="003C43B1"/>
    <w:rsid w:val="003C459F"/>
    <w:rsid w:val="003C4606"/>
    <w:rsid w:val="003C4AB2"/>
    <w:rsid w:val="003C4BC9"/>
    <w:rsid w:val="003C4D84"/>
    <w:rsid w:val="003C56F2"/>
    <w:rsid w:val="003C5DC9"/>
    <w:rsid w:val="003C6304"/>
    <w:rsid w:val="003C7321"/>
    <w:rsid w:val="003C7338"/>
    <w:rsid w:val="003C7389"/>
    <w:rsid w:val="003C7C2B"/>
    <w:rsid w:val="003D0E87"/>
    <w:rsid w:val="003D1096"/>
    <w:rsid w:val="003D1239"/>
    <w:rsid w:val="003D13C2"/>
    <w:rsid w:val="003D154D"/>
    <w:rsid w:val="003D2336"/>
    <w:rsid w:val="003D2BEE"/>
    <w:rsid w:val="003D2E6C"/>
    <w:rsid w:val="003D4C7C"/>
    <w:rsid w:val="003D5133"/>
    <w:rsid w:val="003D5A99"/>
    <w:rsid w:val="003D6309"/>
    <w:rsid w:val="003D6385"/>
    <w:rsid w:val="003D651F"/>
    <w:rsid w:val="003D6DDF"/>
    <w:rsid w:val="003D6EE0"/>
    <w:rsid w:val="003D6EFE"/>
    <w:rsid w:val="003D751B"/>
    <w:rsid w:val="003D776B"/>
    <w:rsid w:val="003D7ADD"/>
    <w:rsid w:val="003D7B7E"/>
    <w:rsid w:val="003D7D35"/>
    <w:rsid w:val="003D7D7F"/>
    <w:rsid w:val="003E015A"/>
    <w:rsid w:val="003E062A"/>
    <w:rsid w:val="003E1055"/>
    <w:rsid w:val="003E1CD3"/>
    <w:rsid w:val="003E1E08"/>
    <w:rsid w:val="003E1E32"/>
    <w:rsid w:val="003E2064"/>
    <w:rsid w:val="003E2186"/>
    <w:rsid w:val="003E223F"/>
    <w:rsid w:val="003E249E"/>
    <w:rsid w:val="003E2805"/>
    <w:rsid w:val="003E2B0D"/>
    <w:rsid w:val="003E2B57"/>
    <w:rsid w:val="003E3573"/>
    <w:rsid w:val="003E36CF"/>
    <w:rsid w:val="003E36E5"/>
    <w:rsid w:val="003E37A9"/>
    <w:rsid w:val="003E39AC"/>
    <w:rsid w:val="003E3F7C"/>
    <w:rsid w:val="003E43B4"/>
    <w:rsid w:val="003E4577"/>
    <w:rsid w:val="003E4A53"/>
    <w:rsid w:val="003E4AE1"/>
    <w:rsid w:val="003E573C"/>
    <w:rsid w:val="003E5A1C"/>
    <w:rsid w:val="003E6213"/>
    <w:rsid w:val="003E658B"/>
    <w:rsid w:val="003E65DD"/>
    <w:rsid w:val="003E6CB9"/>
    <w:rsid w:val="003E72DE"/>
    <w:rsid w:val="003E7AE2"/>
    <w:rsid w:val="003F03A9"/>
    <w:rsid w:val="003F054A"/>
    <w:rsid w:val="003F05C4"/>
    <w:rsid w:val="003F0844"/>
    <w:rsid w:val="003F0C4D"/>
    <w:rsid w:val="003F0EDE"/>
    <w:rsid w:val="003F0FEA"/>
    <w:rsid w:val="003F12C5"/>
    <w:rsid w:val="003F1AE5"/>
    <w:rsid w:val="003F1C97"/>
    <w:rsid w:val="003F2A31"/>
    <w:rsid w:val="003F2A54"/>
    <w:rsid w:val="003F2D9D"/>
    <w:rsid w:val="003F2F12"/>
    <w:rsid w:val="003F3123"/>
    <w:rsid w:val="003F3161"/>
    <w:rsid w:val="003F33D6"/>
    <w:rsid w:val="003F34AC"/>
    <w:rsid w:val="003F431D"/>
    <w:rsid w:val="003F48FC"/>
    <w:rsid w:val="003F4D52"/>
    <w:rsid w:val="003F51E0"/>
    <w:rsid w:val="003F53E1"/>
    <w:rsid w:val="003F5598"/>
    <w:rsid w:val="003F5C8A"/>
    <w:rsid w:val="003F5DCA"/>
    <w:rsid w:val="003F5FD4"/>
    <w:rsid w:val="003F6007"/>
    <w:rsid w:val="003F6139"/>
    <w:rsid w:val="003F615A"/>
    <w:rsid w:val="003F67DD"/>
    <w:rsid w:val="003F6857"/>
    <w:rsid w:val="003F6E11"/>
    <w:rsid w:val="003F74B7"/>
    <w:rsid w:val="003F7695"/>
    <w:rsid w:val="003F7FE0"/>
    <w:rsid w:val="004000DE"/>
    <w:rsid w:val="004001A7"/>
    <w:rsid w:val="00400A60"/>
    <w:rsid w:val="00402101"/>
    <w:rsid w:val="00402280"/>
    <w:rsid w:val="00402467"/>
    <w:rsid w:val="0040308B"/>
    <w:rsid w:val="004032A3"/>
    <w:rsid w:val="00403CB3"/>
    <w:rsid w:val="0040424D"/>
    <w:rsid w:val="004047DE"/>
    <w:rsid w:val="00404A2E"/>
    <w:rsid w:val="00404ACB"/>
    <w:rsid w:val="00404CA5"/>
    <w:rsid w:val="004050A6"/>
    <w:rsid w:val="004054AF"/>
    <w:rsid w:val="004056E3"/>
    <w:rsid w:val="004057F3"/>
    <w:rsid w:val="0040590F"/>
    <w:rsid w:val="00405AB2"/>
    <w:rsid w:val="00406320"/>
    <w:rsid w:val="00407283"/>
    <w:rsid w:val="00407737"/>
    <w:rsid w:val="00407904"/>
    <w:rsid w:val="00407C04"/>
    <w:rsid w:val="00407CCB"/>
    <w:rsid w:val="00407EED"/>
    <w:rsid w:val="00410E50"/>
    <w:rsid w:val="004112A6"/>
    <w:rsid w:val="00411509"/>
    <w:rsid w:val="00411778"/>
    <w:rsid w:val="00411AA8"/>
    <w:rsid w:val="00411B61"/>
    <w:rsid w:val="00411C95"/>
    <w:rsid w:val="00411ED9"/>
    <w:rsid w:val="004134C8"/>
    <w:rsid w:val="004139EA"/>
    <w:rsid w:val="00413B7A"/>
    <w:rsid w:val="00413BD8"/>
    <w:rsid w:val="00413EAC"/>
    <w:rsid w:val="0041450C"/>
    <w:rsid w:val="00414865"/>
    <w:rsid w:val="00414B71"/>
    <w:rsid w:val="0041517A"/>
    <w:rsid w:val="004152E1"/>
    <w:rsid w:val="0041546E"/>
    <w:rsid w:val="004156C2"/>
    <w:rsid w:val="00415779"/>
    <w:rsid w:val="00415875"/>
    <w:rsid w:val="00416165"/>
    <w:rsid w:val="004162CD"/>
    <w:rsid w:val="0041642C"/>
    <w:rsid w:val="00416903"/>
    <w:rsid w:val="00416B8E"/>
    <w:rsid w:val="00416F81"/>
    <w:rsid w:val="00417438"/>
    <w:rsid w:val="00417F8F"/>
    <w:rsid w:val="00420C9F"/>
    <w:rsid w:val="00420CEF"/>
    <w:rsid w:val="00420E0F"/>
    <w:rsid w:val="00421964"/>
    <w:rsid w:val="00421DC3"/>
    <w:rsid w:val="004232C6"/>
    <w:rsid w:val="004233A0"/>
    <w:rsid w:val="004238AD"/>
    <w:rsid w:val="004246C9"/>
    <w:rsid w:val="0042479A"/>
    <w:rsid w:val="00425E7C"/>
    <w:rsid w:val="004274F8"/>
    <w:rsid w:val="004277EC"/>
    <w:rsid w:val="004300D9"/>
    <w:rsid w:val="00430111"/>
    <w:rsid w:val="004305CD"/>
    <w:rsid w:val="00431EE3"/>
    <w:rsid w:val="00431F99"/>
    <w:rsid w:val="00432280"/>
    <w:rsid w:val="00432DC8"/>
    <w:rsid w:val="004332FD"/>
    <w:rsid w:val="00433792"/>
    <w:rsid w:val="00434B45"/>
    <w:rsid w:val="00434C1D"/>
    <w:rsid w:val="00434EBF"/>
    <w:rsid w:val="0043556A"/>
    <w:rsid w:val="0043557A"/>
    <w:rsid w:val="004358D7"/>
    <w:rsid w:val="0043597A"/>
    <w:rsid w:val="00435983"/>
    <w:rsid w:val="00435F4F"/>
    <w:rsid w:val="004361D4"/>
    <w:rsid w:val="00436350"/>
    <w:rsid w:val="00436396"/>
    <w:rsid w:val="004368E3"/>
    <w:rsid w:val="00436C90"/>
    <w:rsid w:val="00436E81"/>
    <w:rsid w:val="00437AE7"/>
    <w:rsid w:val="00437C44"/>
    <w:rsid w:val="00437EEC"/>
    <w:rsid w:val="004401BF"/>
    <w:rsid w:val="00440AF8"/>
    <w:rsid w:val="00440E1C"/>
    <w:rsid w:val="00441173"/>
    <w:rsid w:val="00441C36"/>
    <w:rsid w:val="00441D92"/>
    <w:rsid w:val="00442006"/>
    <w:rsid w:val="004420F2"/>
    <w:rsid w:val="004422BA"/>
    <w:rsid w:val="00442945"/>
    <w:rsid w:val="00442DC2"/>
    <w:rsid w:val="0044320E"/>
    <w:rsid w:val="004435F4"/>
    <w:rsid w:val="00443A67"/>
    <w:rsid w:val="00443B7E"/>
    <w:rsid w:val="00444246"/>
    <w:rsid w:val="00444357"/>
    <w:rsid w:val="00444902"/>
    <w:rsid w:val="00445196"/>
    <w:rsid w:val="00446525"/>
    <w:rsid w:val="004475E2"/>
    <w:rsid w:val="004479E3"/>
    <w:rsid w:val="00447AF8"/>
    <w:rsid w:val="004501B4"/>
    <w:rsid w:val="004506D0"/>
    <w:rsid w:val="0045095E"/>
    <w:rsid w:val="00450C46"/>
    <w:rsid w:val="004510B0"/>
    <w:rsid w:val="00451103"/>
    <w:rsid w:val="00451F03"/>
    <w:rsid w:val="00452134"/>
    <w:rsid w:val="004524BB"/>
    <w:rsid w:val="0045263F"/>
    <w:rsid w:val="00452EA0"/>
    <w:rsid w:val="00453086"/>
    <w:rsid w:val="0045313E"/>
    <w:rsid w:val="004534B7"/>
    <w:rsid w:val="0045427C"/>
    <w:rsid w:val="0045466E"/>
    <w:rsid w:val="0045478B"/>
    <w:rsid w:val="0045539C"/>
    <w:rsid w:val="0045557F"/>
    <w:rsid w:val="00455C8B"/>
    <w:rsid w:val="00455E93"/>
    <w:rsid w:val="00455F46"/>
    <w:rsid w:val="00456095"/>
    <w:rsid w:val="00456426"/>
    <w:rsid w:val="00456522"/>
    <w:rsid w:val="00456B94"/>
    <w:rsid w:val="00457108"/>
    <w:rsid w:val="004579ED"/>
    <w:rsid w:val="00457F1D"/>
    <w:rsid w:val="00460834"/>
    <w:rsid w:val="00460862"/>
    <w:rsid w:val="00460E7C"/>
    <w:rsid w:val="0046114C"/>
    <w:rsid w:val="004618F2"/>
    <w:rsid w:val="0046194E"/>
    <w:rsid w:val="00461F1E"/>
    <w:rsid w:val="00462097"/>
    <w:rsid w:val="004622F8"/>
    <w:rsid w:val="0046279A"/>
    <w:rsid w:val="00462ECD"/>
    <w:rsid w:val="0046302B"/>
    <w:rsid w:val="00464617"/>
    <w:rsid w:val="00465253"/>
    <w:rsid w:val="00465457"/>
    <w:rsid w:val="004665B1"/>
    <w:rsid w:val="00466603"/>
    <w:rsid w:val="004666C4"/>
    <w:rsid w:val="0046672E"/>
    <w:rsid w:val="004669F4"/>
    <w:rsid w:val="00467093"/>
    <w:rsid w:val="00467AC6"/>
    <w:rsid w:val="00467F30"/>
    <w:rsid w:val="00470E40"/>
    <w:rsid w:val="00471102"/>
    <w:rsid w:val="004712AB"/>
    <w:rsid w:val="00471619"/>
    <w:rsid w:val="00471AD4"/>
    <w:rsid w:val="00471B03"/>
    <w:rsid w:val="00471BA3"/>
    <w:rsid w:val="004724DB"/>
    <w:rsid w:val="0047250E"/>
    <w:rsid w:val="0047263A"/>
    <w:rsid w:val="00472FE3"/>
    <w:rsid w:val="00473073"/>
    <w:rsid w:val="0047361B"/>
    <w:rsid w:val="004740EE"/>
    <w:rsid w:val="004743BE"/>
    <w:rsid w:val="00474C8F"/>
    <w:rsid w:val="00474E02"/>
    <w:rsid w:val="00474F87"/>
    <w:rsid w:val="00474F8B"/>
    <w:rsid w:val="004751D1"/>
    <w:rsid w:val="004755D2"/>
    <w:rsid w:val="00475948"/>
    <w:rsid w:val="0047647E"/>
    <w:rsid w:val="00476632"/>
    <w:rsid w:val="0047717F"/>
    <w:rsid w:val="004778A9"/>
    <w:rsid w:val="00480494"/>
    <w:rsid w:val="004808A1"/>
    <w:rsid w:val="00480B0C"/>
    <w:rsid w:val="00481336"/>
    <w:rsid w:val="00481C0F"/>
    <w:rsid w:val="00481D51"/>
    <w:rsid w:val="0048227F"/>
    <w:rsid w:val="00482D18"/>
    <w:rsid w:val="004836A6"/>
    <w:rsid w:val="0048375C"/>
    <w:rsid w:val="00483B1C"/>
    <w:rsid w:val="00483D25"/>
    <w:rsid w:val="004842B3"/>
    <w:rsid w:val="0048467C"/>
    <w:rsid w:val="0048473D"/>
    <w:rsid w:val="0048499C"/>
    <w:rsid w:val="00484AB9"/>
    <w:rsid w:val="00484BC1"/>
    <w:rsid w:val="004858CD"/>
    <w:rsid w:val="00485A40"/>
    <w:rsid w:val="00485A4F"/>
    <w:rsid w:val="00485A9B"/>
    <w:rsid w:val="004864EC"/>
    <w:rsid w:val="00486DE8"/>
    <w:rsid w:val="00487224"/>
    <w:rsid w:val="00487997"/>
    <w:rsid w:val="00487CD8"/>
    <w:rsid w:val="004900F3"/>
    <w:rsid w:val="00490986"/>
    <w:rsid w:val="00490C00"/>
    <w:rsid w:val="00490DC1"/>
    <w:rsid w:val="00490F9C"/>
    <w:rsid w:val="004911F1"/>
    <w:rsid w:val="00491557"/>
    <w:rsid w:val="00491B3C"/>
    <w:rsid w:val="00491DC7"/>
    <w:rsid w:val="0049230F"/>
    <w:rsid w:val="004924B5"/>
    <w:rsid w:val="004926D7"/>
    <w:rsid w:val="004928FA"/>
    <w:rsid w:val="00492A3F"/>
    <w:rsid w:val="00492A71"/>
    <w:rsid w:val="00492E59"/>
    <w:rsid w:val="00492F65"/>
    <w:rsid w:val="004936FE"/>
    <w:rsid w:val="004937F7"/>
    <w:rsid w:val="00493B21"/>
    <w:rsid w:val="00493CE3"/>
    <w:rsid w:val="00494612"/>
    <w:rsid w:val="00494F0D"/>
    <w:rsid w:val="0049560E"/>
    <w:rsid w:val="0049576B"/>
    <w:rsid w:val="004958C1"/>
    <w:rsid w:val="00495C8E"/>
    <w:rsid w:val="00495DF1"/>
    <w:rsid w:val="00496750"/>
    <w:rsid w:val="004977EA"/>
    <w:rsid w:val="00497C8C"/>
    <w:rsid w:val="00497E4F"/>
    <w:rsid w:val="004A03AA"/>
    <w:rsid w:val="004A060A"/>
    <w:rsid w:val="004A06A2"/>
    <w:rsid w:val="004A06A9"/>
    <w:rsid w:val="004A06D0"/>
    <w:rsid w:val="004A166E"/>
    <w:rsid w:val="004A1F21"/>
    <w:rsid w:val="004A2285"/>
    <w:rsid w:val="004A282A"/>
    <w:rsid w:val="004A2993"/>
    <w:rsid w:val="004A3427"/>
    <w:rsid w:val="004A401C"/>
    <w:rsid w:val="004A40E4"/>
    <w:rsid w:val="004A41F6"/>
    <w:rsid w:val="004A51BB"/>
    <w:rsid w:val="004A539F"/>
    <w:rsid w:val="004A5400"/>
    <w:rsid w:val="004A57B6"/>
    <w:rsid w:val="004A5A02"/>
    <w:rsid w:val="004A5A8E"/>
    <w:rsid w:val="004A604A"/>
    <w:rsid w:val="004A615A"/>
    <w:rsid w:val="004A640D"/>
    <w:rsid w:val="004A64A0"/>
    <w:rsid w:val="004A6CEF"/>
    <w:rsid w:val="004A720A"/>
    <w:rsid w:val="004A79AF"/>
    <w:rsid w:val="004A7BE3"/>
    <w:rsid w:val="004A7F2E"/>
    <w:rsid w:val="004B0201"/>
    <w:rsid w:val="004B064A"/>
    <w:rsid w:val="004B07FE"/>
    <w:rsid w:val="004B0C16"/>
    <w:rsid w:val="004B0EE9"/>
    <w:rsid w:val="004B131A"/>
    <w:rsid w:val="004B1393"/>
    <w:rsid w:val="004B1398"/>
    <w:rsid w:val="004B1B9C"/>
    <w:rsid w:val="004B23C6"/>
    <w:rsid w:val="004B2C03"/>
    <w:rsid w:val="004B2C59"/>
    <w:rsid w:val="004B32E4"/>
    <w:rsid w:val="004B3B23"/>
    <w:rsid w:val="004B45A2"/>
    <w:rsid w:val="004B52B5"/>
    <w:rsid w:val="004B5534"/>
    <w:rsid w:val="004B5C35"/>
    <w:rsid w:val="004B5D5B"/>
    <w:rsid w:val="004B68EA"/>
    <w:rsid w:val="004B68FA"/>
    <w:rsid w:val="004B6BF2"/>
    <w:rsid w:val="004B6C60"/>
    <w:rsid w:val="004B6CD8"/>
    <w:rsid w:val="004B71AF"/>
    <w:rsid w:val="004B71C9"/>
    <w:rsid w:val="004B7D4D"/>
    <w:rsid w:val="004C0304"/>
    <w:rsid w:val="004C064A"/>
    <w:rsid w:val="004C0F13"/>
    <w:rsid w:val="004C12B8"/>
    <w:rsid w:val="004C1D4A"/>
    <w:rsid w:val="004C245B"/>
    <w:rsid w:val="004C294E"/>
    <w:rsid w:val="004C2A10"/>
    <w:rsid w:val="004C2BF1"/>
    <w:rsid w:val="004C2F18"/>
    <w:rsid w:val="004C3261"/>
    <w:rsid w:val="004C3BB6"/>
    <w:rsid w:val="004C3E5A"/>
    <w:rsid w:val="004C41A0"/>
    <w:rsid w:val="004C42A1"/>
    <w:rsid w:val="004C46FB"/>
    <w:rsid w:val="004C4780"/>
    <w:rsid w:val="004C488B"/>
    <w:rsid w:val="004C5899"/>
    <w:rsid w:val="004C60B8"/>
    <w:rsid w:val="004C663E"/>
    <w:rsid w:val="004C6F9F"/>
    <w:rsid w:val="004C7719"/>
    <w:rsid w:val="004C79A0"/>
    <w:rsid w:val="004C7C7D"/>
    <w:rsid w:val="004D0984"/>
    <w:rsid w:val="004D0EFE"/>
    <w:rsid w:val="004D122B"/>
    <w:rsid w:val="004D18CA"/>
    <w:rsid w:val="004D1DD8"/>
    <w:rsid w:val="004D2EB9"/>
    <w:rsid w:val="004D36FD"/>
    <w:rsid w:val="004D37FD"/>
    <w:rsid w:val="004D38CD"/>
    <w:rsid w:val="004D3E04"/>
    <w:rsid w:val="004D3EB3"/>
    <w:rsid w:val="004D4039"/>
    <w:rsid w:val="004D40CC"/>
    <w:rsid w:val="004D41B4"/>
    <w:rsid w:val="004D42D4"/>
    <w:rsid w:val="004D4442"/>
    <w:rsid w:val="004D4B72"/>
    <w:rsid w:val="004D50B0"/>
    <w:rsid w:val="004D50D7"/>
    <w:rsid w:val="004D5C4F"/>
    <w:rsid w:val="004D5CED"/>
    <w:rsid w:val="004D6128"/>
    <w:rsid w:val="004D6C48"/>
    <w:rsid w:val="004D7474"/>
    <w:rsid w:val="004D7882"/>
    <w:rsid w:val="004E0F2D"/>
    <w:rsid w:val="004E1544"/>
    <w:rsid w:val="004E159C"/>
    <w:rsid w:val="004E18D9"/>
    <w:rsid w:val="004E1C59"/>
    <w:rsid w:val="004E1D08"/>
    <w:rsid w:val="004E2069"/>
    <w:rsid w:val="004E2438"/>
    <w:rsid w:val="004E28AC"/>
    <w:rsid w:val="004E2CD3"/>
    <w:rsid w:val="004E2F00"/>
    <w:rsid w:val="004E3003"/>
    <w:rsid w:val="004E357D"/>
    <w:rsid w:val="004E3678"/>
    <w:rsid w:val="004E3790"/>
    <w:rsid w:val="004E4127"/>
    <w:rsid w:val="004E415A"/>
    <w:rsid w:val="004E4308"/>
    <w:rsid w:val="004E47A1"/>
    <w:rsid w:val="004E49F1"/>
    <w:rsid w:val="004E51EB"/>
    <w:rsid w:val="004E5261"/>
    <w:rsid w:val="004E54F0"/>
    <w:rsid w:val="004E567C"/>
    <w:rsid w:val="004E58EA"/>
    <w:rsid w:val="004E5BD0"/>
    <w:rsid w:val="004E5D13"/>
    <w:rsid w:val="004E5FC0"/>
    <w:rsid w:val="004E6C59"/>
    <w:rsid w:val="004E7587"/>
    <w:rsid w:val="004F0794"/>
    <w:rsid w:val="004F0C79"/>
    <w:rsid w:val="004F115E"/>
    <w:rsid w:val="004F1F65"/>
    <w:rsid w:val="004F24F5"/>
    <w:rsid w:val="004F269E"/>
    <w:rsid w:val="004F2E6E"/>
    <w:rsid w:val="004F30F6"/>
    <w:rsid w:val="004F32F2"/>
    <w:rsid w:val="004F384A"/>
    <w:rsid w:val="004F399B"/>
    <w:rsid w:val="004F3A42"/>
    <w:rsid w:val="004F3A83"/>
    <w:rsid w:val="004F3B18"/>
    <w:rsid w:val="004F3C54"/>
    <w:rsid w:val="004F3E18"/>
    <w:rsid w:val="004F49D6"/>
    <w:rsid w:val="004F4C9B"/>
    <w:rsid w:val="004F57D7"/>
    <w:rsid w:val="004F5BE8"/>
    <w:rsid w:val="004F5D59"/>
    <w:rsid w:val="004F5E83"/>
    <w:rsid w:val="004F66CD"/>
    <w:rsid w:val="004F6815"/>
    <w:rsid w:val="004F684E"/>
    <w:rsid w:val="004F68F8"/>
    <w:rsid w:val="004F78DA"/>
    <w:rsid w:val="005004C3"/>
    <w:rsid w:val="00500502"/>
    <w:rsid w:val="00500992"/>
    <w:rsid w:val="00500A9D"/>
    <w:rsid w:val="0050139A"/>
    <w:rsid w:val="00502855"/>
    <w:rsid w:val="0050286D"/>
    <w:rsid w:val="005029C9"/>
    <w:rsid w:val="00502BB3"/>
    <w:rsid w:val="00502D4C"/>
    <w:rsid w:val="00502FC7"/>
    <w:rsid w:val="00503017"/>
    <w:rsid w:val="005030D3"/>
    <w:rsid w:val="005033C6"/>
    <w:rsid w:val="00503871"/>
    <w:rsid w:val="00503B97"/>
    <w:rsid w:val="00504A1F"/>
    <w:rsid w:val="00504C7B"/>
    <w:rsid w:val="00504E27"/>
    <w:rsid w:val="00504E58"/>
    <w:rsid w:val="00504E7F"/>
    <w:rsid w:val="00504FF8"/>
    <w:rsid w:val="0050535E"/>
    <w:rsid w:val="0050543F"/>
    <w:rsid w:val="00505BEC"/>
    <w:rsid w:val="00505C2C"/>
    <w:rsid w:val="00505C82"/>
    <w:rsid w:val="00505CA9"/>
    <w:rsid w:val="0050600E"/>
    <w:rsid w:val="00506325"/>
    <w:rsid w:val="00506D09"/>
    <w:rsid w:val="00506EA1"/>
    <w:rsid w:val="005070D1"/>
    <w:rsid w:val="005076A6"/>
    <w:rsid w:val="005076D4"/>
    <w:rsid w:val="005077B8"/>
    <w:rsid w:val="00507839"/>
    <w:rsid w:val="0050789B"/>
    <w:rsid w:val="00507F14"/>
    <w:rsid w:val="00510195"/>
    <w:rsid w:val="005108F6"/>
    <w:rsid w:val="00510F42"/>
    <w:rsid w:val="00511635"/>
    <w:rsid w:val="00511C55"/>
    <w:rsid w:val="0051206D"/>
    <w:rsid w:val="005125FF"/>
    <w:rsid w:val="0051273B"/>
    <w:rsid w:val="00512F21"/>
    <w:rsid w:val="005130E7"/>
    <w:rsid w:val="00513C1F"/>
    <w:rsid w:val="00514276"/>
    <w:rsid w:val="0051428A"/>
    <w:rsid w:val="0051493E"/>
    <w:rsid w:val="00514F3F"/>
    <w:rsid w:val="00515235"/>
    <w:rsid w:val="005158C4"/>
    <w:rsid w:val="00515A8D"/>
    <w:rsid w:val="00515C0B"/>
    <w:rsid w:val="0051603C"/>
    <w:rsid w:val="0051661C"/>
    <w:rsid w:val="00516E48"/>
    <w:rsid w:val="00517013"/>
    <w:rsid w:val="005171C9"/>
    <w:rsid w:val="00517B14"/>
    <w:rsid w:val="005200F4"/>
    <w:rsid w:val="005205A7"/>
    <w:rsid w:val="00520796"/>
    <w:rsid w:val="005207DE"/>
    <w:rsid w:val="00520A32"/>
    <w:rsid w:val="00520C37"/>
    <w:rsid w:val="005211F4"/>
    <w:rsid w:val="00521387"/>
    <w:rsid w:val="00521429"/>
    <w:rsid w:val="00521837"/>
    <w:rsid w:val="005225AE"/>
    <w:rsid w:val="00522A03"/>
    <w:rsid w:val="00522A34"/>
    <w:rsid w:val="00522EAA"/>
    <w:rsid w:val="0052337B"/>
    <w:rsid w:val="005237FF"/>
    <w:rsid w:val="005243E2"/>
    <w:rsid w:val="005247B0"/>
    <w:rsid w:val="00524AFD"/>
    <w:rsid w:val="00526065"/>
    <w:rsid w:val="00526080"/>
    <w:rsid w:val="005261AA"/>
    <w:rsid w:val="00526509"/>
    <w:rsid w:val="00526FF6"/>
    <w:rsid w:val="0052707C"/>
    <w:rsid w:val="0052744A"/>
    <w:rsid w:val="00527686"/>
    <w:rsid w:val="005279C7"/>
    <w:rsid w:val="00527A7B"/>
    <w:rsid w:val="00527A88"/>
    <w:rsid w:val="00530119"/>
    <w:rsid w:val="005302D9"/>
    <w:rsid w:val="005308B8"/>
    <w:rsid w:val="00530EC9"/>
    <w:rsid w:val="0053152C"/>
    <w:rsid w:val="00531617"/>
    <w:rsid w:val="00531B28"/>
    <w:rsid w:val="00531BD4"/>
    <w:rsid w:val="005328A3"/>
    <w:rsid w:val="00532C60"/>
    <w:rsid w:val="0053320A"/>
    <w:rsid w:val="00533878"/>
    <w:rsid w:val="00534C95"/>
    <w:rsid w:val="00534E3C"/>
    <w:rsid w:val="00535CE7"/>
    <w:rsid w:val="00536344"/>
    <w:rsid w:val="005367E4"/>
    <w:rsid w:val="005369EC"/>
    <w:rsid w:val="00536B6A"/>
    <w:rsid w:val="00536B88"/>
    <w:rsid w:val="00536DF4"/>
    <w:rsid w:val="00537301"/>
    <w:rsid w:val="005376D4"/>
    <w:rsid w:val="005376E6"/>
    <w:rsid w:val="00537948"/>
    <w:rsid w:val="0054079C"/>
    <w:rsid w:val="00540A14"/>
    <w:rsid w:val="00540FA1"/>
    <w:rsid w:val="0054102E"/>
    <w:rsid w:val="00541547"/>
    <w:rsid w:val="0054195E"/>
    <w:rsid w:val="00541968"/>
    <w:rsid w:val="00541C31"/>
    <w:rsid w:val="00542A66"/>
    <w:rsid w:val="005430F8"/>
    <w:rsid w:val="005432C2"/>
    <w:rsid w:val="0054344C"/>
    <w:rsid w:val="0054363A"/>
    <w:rsid w:val="005437C6"/>
    <w:rsid w:val="005439A7"/>
    <w:rsid w:val="00543D24"/>
    <w:rsid w:val="00544141"/>
    <w:rsid w:val="0054467D"/>
    <w:rsid w:val="005446A9"/>
    <w:rsid w:val="00544F89"/>
    <w:rsid w:val="0054577F"/>
    <w:rsid w:val="00545A11"/>
    <w:rsid w:val="00546854"/>
    <w:rsid w:val="00546BED"/>
    <w:rsid w:val="00546D25"/>
    <w:rsid w:val="00547075"/>
    <w:rsid w:val="00547470"/>
    <w:rsid w:val="005479DF"/>
    <w:rsid w:val="00547A64"/>
    <w:rsid w:val="00547B06"/>
    <w:rsid w:val="00547B7B"/>
    <w:rsid w:val="005502B6"/>
    <w:rsid w:val="00550D0D"/>
    <w:rsid w:val="0055131A"/>
    <w:rsid w:val="00551CD3"/>
    <w:rsid w:val="00552543"/>
    <w:rsid w:val="00552C4C"/>
    <w:rsid w:val="00552D03"/>
    <w:rsid w:val="00552F95"/>
    <w:rsid w:val="0055331B"/>
    <w:rsid w:val="00553A92"/>
    <w:rsid w:val="00553B2A"/>
    <w:rsid w:val="00553D17"/>
    <w:rsid w:val="0055527C"/>
    <w:rsid w:val="005554B6"/>
    <w:rsid w:val="0055581A"/>
    <w:rsid w:val="00555880"/>
    <w:rsid w:val="00555C15"/>
    <w:rsid w:val="00555C40"/>
    <w:rsid w:val="005560AD"/>
    <w:rsid w:val="00556B18"/>
    <w:rsid w:val="005576E5"/>
    <w:rsid w:val="005579BA"/>
    <w:rsid w:val="00557E9C"/>
    <w:rsid w:val="0056088D"/>
    <w:rsid w:val="00560C1B"/>
    <w:rsid w:val="00561F06"/>
    <w:rsid w:val="00561FF7"/>
    <w:rsid w:val="00562151"/>
    <w:rsid w:val="00562160"/>
    <w:rsid w:val="00562A10"/>
    <w:rsid w:val="00562CC9"/>
    <w:rsid w:val="00562D5E"/>
    <w:rsid w:val="00562E19"/>
    <w:rsid w:val="00562F47"/>
    <w:rsid w:val="00563537"/>
    <w:rsid w:val="005636B8"/>
    <w:rsid w:val="00563AD0"/>
    <w:rsid w:val="00563CF3"/>
    <w:rsid w:val="00563F48"/>
    <w:rsid w:val="0056427A"/>
    <w:rsid w:val="00564B2C"/>
    <w:rsid w:val="00564D97"/>
    <w:rsid w:val="005651DF"/>
    <w:rsid w:val="0056588D"/>
    <w:rsid w:val="00565AE2"/>
    <w:rsid w:val="00566110"/>
    <w:rsid w:val="00566B9D"/>
    <w:rsid w:val="00566F53"/>
    <w:rsid w:val="005679BC"/>
    <w:rsid w:val="005679E8"/>
    <w:rsid w:val="00567C65"/>
    <w:rsid w:val="00567F1F"/>
    <w:rsid w:val="00570BD2"/>
    <w:rsid w:val="00570ECD"/>
    <w:rsid w:val="00570F29"/>
    <w:rsid w:val="00571304"/>
    <w:rsid w:val="0057145B"/>
    <w:rsid w:val="0057191A"/>
    <w:rsid w:val="0057218C"/>
    <w:rsid w:val="00572238"/>
    <w:rsid w:val="00572604"/>
    <w:rsid w:val="00573781"/>
    <w:rsid w:val="005737ED"/>
    <w:rsid w:val="0057399F"/>
    <w:rsid w:val="00573AE1"/>
    <w:rsid w:val="00573D50"/>
    <w:rsid w:val="00574005"/>
    <w:rsid w:val="005741A5"/>
    <w:rsid w:val="005746D3"/>
    <w:rsid w:val="00574C67"/>
    <w:rsid w:val="00574CFA"/>
    <w:rsid w:val="00575498"/>
    <w:rsid w:val="00575630"/>
    <w:rsid w:val="00575B5A"/>
    <w:rsid w:val="00576A45"/>
    <w:rsid w:val="00576D49"/>
    <w:rsid w:val="0057731D"/>
    <w:rsid w:val="0057731E"/>
    <w:rsid w:val="005777E2"/>
    <w:rsid w:val="00577C3C"/>
    <w:rsid w:val="005804F8"/>
    <w:rsid w:val="005809E1"/>
    <w:rsid w:val="00580B33"/>
    <w:rsid w:val="00580BCB"/>
    <w:rsid w:val="00580F0F"/>
    <w:rsid w:val="00581F55"/>
    <w:rsid w:val="00582315"/>
    <w:rsid w:val="0058296D"/>
    <w:rsid w:val="005830C1"/>
    <w:rsid w:val="00583758"/>
    <w:rsid w:val="00583B0F"/>
    <w:rsid w:val="0058402B"/>
    <w:rsid w:val="00584210"/>
    <w:rsid w:val="00584A1E"/>
    <w:rsid w:val="00584E6A"/>
    <w:rsid w:val="00584EC3"/>
    <w:rsid w:val="00584FCB"/>
    <w:rsid w:val="0058500A"/>
    <w:rsid w:val="00585117"/>
    <w:rsid w:val="00585608"/>
    <w:rsid w:val="00586E27"/>
    <w:rsid w:val="00586EB6"/>
    <w:rsid w:val="00587462"/>
    <w:rsid w:val="00587BB9"/>
    <w:rsid w:val="00587F02"/>
    <w:rsid w:val="00587FBF"/>
    <w:rsid w:val="0059067D"/>
    <w:rsid w:val="0059067F"/>
    <w:rsid w:val="00591BDF"/>
    <w:rsid w:val="00591DCC"/>
    <w:rsid w:val="005920C2"/>
    <w:rsid w:val="005921B3"/>
    <w:rsid w:val="00592422"/>
    <w:rsid w:val="00592446"/>
    <w:rsid w:val="00592863"/>
    <w:rsid w:val="00592981"/>
    <w:rsid w:val="00592DBB"/>
    <w:rsid w:val="00594141"/>
    <w:rsid w:val="0059438A"/>
    <w:rsid w:val="0059468C"/>
    <w:rsid w:val="0059472E"/>
    <w:rsid w:val="00594993"/>
    <w:rsid w:val="00595EA5"/>
    <w:rsid w:val="005964C2"/>
    <w:rsid w:val="00596C71"/>
    <w:rsid w:val="00596C9C"/>
    <w:rsid w:val="00596E49"/>
    <w:rsid w:val="005979C0"/>
    <w:rsid w:val="005A0380"/>
    <w:rsid w:val="005A0739"/>
    <w:rsid w:val="005A0E55"/>
    <w:rsid w:val="005A1C74"/>
    <w:rsid w:val="005A32A0"/>
    <w:rsid w:val="005A3585"/>
    <w:rsid w:val="005A36F5"/>
    <w:rsid w:val="005A3721"/>
    <w:rsid w:val="005A3A36"/>
    <w:rsid w:val="005A3AEC"/>
    <w:rsid w:val="005A4450"/>
    <w:rsid w:val="005A4730"/>
    <w:rsid w:val="005A4946"/>
    <w:rsid w:val="005A4A7E"/>
    <w:rsid w:val="005A4EBA"/>
    <w:rsid w:val="005A55B1"/>
    <w:rsid w:val="005A5644"/>
    <w:rsid w:val="005A5A1D"/>
    <w:rsid w:val="005A63ED"/>
    <w:rsid w:val="005A656B"/>
    <w:rsid w:val="005A70B9"/>
    <w:rsid w:val="005A7126"/>
    <w:rsid w:val="005A7859"/>
    <w:rsid w:val="005A7932"/>
    <w:rsid w:val="005A797F"/>
    <w:rsid w:val="005A7F1B"/>
    <w:rsid w:val="005B008C"/>
    <w:rsid w:val="005B0215"/>
    <w:rsid w:val="005B0236"/>
    <w:rsid w:val="005B02BA"/>
    <w:rsid w:val="005B0529"/>
    <w:rsid w:val="005B07ED"/>
    <w:rsid w:val="005B0930"/>
    <w:rsid w:val="005B09D2"/>
    <w:rsid w:val="005B0FB0"/>
    <w:rsid w:val="005B13B1"/>
    <w:rsid w:val="005B1A07"/>
    <w:rsid w:val="005B2810"/>
    <w:rsid w:val="005B2C10"/>
    <w:rsid w:val="005B30EF"/>
    <w:rsid w:val="005B3671"/>
    <w:rsid w:val="005B36E1"/>
    <w:rsid w:val="005B398E"/>
    <w:rsid w:val="005B3E1F"/>
    <w:rsid w:val="005B47C5"/>
    <w:rsid w:val="005B556B"/>
    <w:rsid w:val="005B5758"/>
    <w:rsid w:val="005B57F8"/>
    <w:rsid w:val="005B589D"/>
    <w:rsid w:val="005B5F91"/>
    <w:rsid w:val="005B62B5"/>
    <w:rsid w:val="005B62B6"/>
    <w:rsid w:val="005B62F5"/>
    <w:rsid w:val="005B6B67"/>
    <w:rsid w:val="005B7066"/>
    <w:rsid w:val="005B70D0"/>
    <w:rsid w:val="005B7DC1"/>
    <w:rsid w:val="005B7E9E"/>
    <w:rsid w:val="005C02E4"/>
    <w:rsid w:val="005C0EBD"/>
    <w:rsid w:val="005C1056"/>
    <w:rsid w:val="005C10A6"/>
    <w:rsid w:val="005C21E7"/>
    <w:rsid w:val="005C2271"/>
    <w:rsid w:val="005C22D0"/>
    <w:rsid w:val="005C25FF"/>
    <w:rsid w:val="005C2AC3"/>
    <w:rsid w:val="005C2FFA"/>
    <w:rsid w:val="005C3084"/>
    <w:rsid w:val="005C31E9"/>
    <w:rsid w:val="005C3483"/>
    <w:rsid w:val="005C3699"/>
    <w:rsid w:val="005C3704"/>
    <w:rsid w:val="005C3896"/>
    <w:rsid w:val="005C3993"/>
    <w:rsid w:val="005C3A65"/>
    <w:rsid w:val="005C3C67"/>
    <w:rsid w:val="005C3D22"/>
    <w:rsid w:val="005C3E4C"/>
    <w:rsid w:val="005C3E57"/>
    <w:rsid w:val="005C40E8"/>
    <w:rsid w:val="005C4315"/>
    <w:rsid w:val="005C4347"/>
    <w:rsid w:val="005C4376"/>
    <w:rsid w:val="005C4E61"/>
    <w:rsid w:val="005C4ECB"/>
    <w:rsid w:val="005C5156"/>
    <w:rsid w:val="005C546E"/>
    <w:rsid w:val="005C55C9"/>
    <w:rsid w:val="005C5993"/>
    <w:rsid w:val="005C5B9B"/>
    <w:rsid w:val="005C62BE"/>
    <w:rsid w:val="005C65BD"/>
    <w:rsid w:val="005C66D4"/>
    <w:rsid w:val="005C683A"/>
    <w:rsid w:val="005C694D"/>
    <w:rsid w:val="005C6E98"/>
    <w:rsid w:val="005C73E8"/>
    <w:rsid w:val="005C746B"/>
    <w:rsid w:val="005C75D1"/>
    <w:rsid w:val="005C7EED"/>
    <w:rsid w:val="005C7FFA"/>
    <w:rsid w:val="005D01CF"/>
    <w:rsid w:val="005D0221"/>
    <w:rsid w:val="005D02C4"/>
    <w:rsid w:val="005D0623"/>
    <w:rsid w:val="005D088F"/>
    <w:rsid w:val="005D09F5"/>
    <w:rsid w:val="005D0DBC"/>
    <w:rsid w:val="005D0E8A"/>
    <w:rsid w:val="005D14AC"/>
    <w:rsid w:val="005D1933"/>
    <w:rsid w:val="005D1975"/>
    <w:rsid w:val="005D1D0E"/>
    <w:rsid w:val="005D1F86"/>
    <w:rsid w:val="005D201B"/>
    <w:rsid w:val="005D25BC"/>
    <w:rsid w:val="005D3259"/>
    <w:rsid w:val="005D3700"/>
    <w:rsid w:val="005D3BED"/>
    <w:rsid w:val="005D3CEF"/>
    <w:rsid w:val="005D4641"/>
    <w:rsid w:val="005D472B"/>
    <w:rsid w:val="005D48C9"/>
    <w:rsid w:val="005D4C03"/>
    <w:rsid w:val="005D4C64"/>
    <w:rsid w:val="005D4C99"/>
    <w:rsid w:val="005D4DE1"/>
    <w:rsid w:val="005D4DE2"/>
    <w:rsid w:val="005D50E2"/>
    <w:rsid w:val="005D57F0"/>
    <w:rsid w:val="005D59A3"/>
    <w:rsid w:val="005D635A"/>
    <w:rsid w:val="005D644B"/>
    <w:rsid w:val="005D644C"/>
    <w:rsid w:val="005D684C"/>
    <w:rsid w:val="005D6A14"/>
    <w:rsid w:val="005D6AAA"/>
    <w:rsid w:val="005D6F90"/>
    <w:rsid w:val="005D7316"/>
    <w:rsid w:val="005D7381"/>
    <w:rsid w:val="005E08D1"/>
    <w:rsid w:val="005E0B7D"/>
    <w:rsid w:val="005E0F10"/>
    <w:rsid w:val="005E234A"/>
    <w:rsid w:val="005E234B"/>
    <w:rsid w:val="005E23EB"/>
    <w:rsid w:val="005E24D2"/>
    <w:rsid w:val="005E28B4"/>
    <w:rsid w:val="005E2F34"/>
    <w:rsid w:val="005E2F3C"/>
    <w:rsid w:val="005E3703"/>
    <w:rsid w:val="005E3A5F"/>
    <w:rsid w:val="005E3CAE"/>
    <w:rsid w:val="005E3E09"/>
    <w:rsid w:val="005E440B"/>
    <w:rsid w:val="005E4466"/>
    <w:rsid w:val="005E5088"/>
    <w:rsid w:val="005E6397"/>
    <w:rsid w:val="005E6DC1"/>
    <w:rsid w:val="005E7322"/>
    <w:rsid w:val="005E7542"/>
    <w:rsid w:val="005E76AD"/>
    <w:rsid w:val="005E7740"/>
    <w:rsid w:val="005F020C"/>
    <w:rsid w:val="005F03B0"/>
    <w:rsid w:val="005F094B"/>
    <w:rsid w:val="005F1445"/>
    <w:rsid w:val="005F17AB"/>
    <w:rsid w:val="005F1829"/>
    <w:rsid w:val="005F275D"/>
    <w:rsid w:val="005F3032"/>
    <w:rsid w:val="005F314F"/>
    <w:rsid w:val="005F32DE"/>
    <w:rsid w:val="005F3BFF"/>
    <w:rsid w:val="005F3C27"/>
    <w:rsid w:val="005F52AE"/>
    <w:rsid w:val="005F6524"/>
    <w:rsid w:val="005F6769"/>
    <w:rsid w:val="005F7379"/>
    <w:rsid w:val="005F769D"/>
    <w:rsid w:val="005F78AA"/>
    <w:rsid w:val="005F7B97"/>
    <w:rsid w:val="00600673"/>
    <w:rsid w:val="00600A6D"/>
    <w:rsid w:val="00600BAC"/>
    <w:rsid w:val="00600F51"/>
    <w:rsid w:val="00601AD6"/>
    <w:rsid w:val="00601E05"/>
    <w:rsid w:val="00602528"/>
    <w:rsid w:val="0060259A"/>
    <w:rsid w:val="00602977"/>
    <w:rsid w:val="00602AAB"/>
    <w:rsid w:val="00603517"/>
    <w:rsid w:val="00603918"/>
    <w:rsid w:val="00603CAE"/>
    <w:rsid w:val="00603D5A"/>
    <w:rsid w:val="0060409B"/>
    <w:rsid w:val="00604573"/>
    <w:rsid w:val="006045B4"/>
    <w:rsid w:val="0060462C"/>
    <w:rsid w:val="006048CE"/>
    <w:rsid w:val="00604C37"/>
    <w:rsid w:val="00605310"/>
    <w:rsid w:val="00605B2F"/>
    <w:rsid w:val="00606205"/>
    <w:rsid w:val="00606AB2"/>
    <w:rsid w:val="0060777C"/>
    <w:rsid w:val="006078C7"/>
    <w:rsid w:val="006078E2"/>
    <w:rsid w:val="00607F02"/>
    <w:rsid w:val="006105A7"/>
    <w:rsid w:val="00610735"/>
    <w:rsid w:val="0061086A"/>
    <w:rsid w:val="006109B7"/>
    <w:rsid w:val="00610CB6"/>
    <w:rsid w:val="00610F1A"/>
    <w:rsid w:val="0061213A"/>
    <w:rsid w:val="0061233B"/>
    <w:rsid w:val="00612369"/>
    <w:rsid w:val="00612421"/>
    <w:rsid w:val="00612880"/>
    <w:rsid w:val="0061293C"/>
    <w:rsid w:val="00612A1B"/>
    <w:rsid w:val="00613267"/>
    <w:rsid w:val="00613D36"/>
    <w:rsid w:val="00613DC8"/>
    <w:rsid w:val="0061434B"/>
    <w:rsid w:val="00614612"/>
    <w:rsid w:val="006146D7"/>
    <w:rsid w:val="00614CCB"/>
    <w:rsid w:val="00614F84"/>
    <w:rsid w:val="006151DA"/>
    <w:rsid w:val="00615840"/>
    <w:rsid w:val="00615BD6"/>
    <w:rsid w:val="00616DB1"/>
    <w:rsid w:val="006172F0"/>
    <w:rsid w:val="00617D2C"/>
    <w:rsid w:val="006202E6"/>
    <w:rsid w:val="00620798"/>
    <w:rsid w:val="00620CB6"/>
    <w:rsid w:val="00620D95"/>
    <w:rsid w:val="00621336"/>
    <w:rsid w:val="006219BD"/>
    <w:rsid w:val="00621EC6"/>
    <w:rsid w:val="006222A7"/>
    <w:rsid w:val="006225E1"/>
    <w:rsid w:val="00622AF3"/>
    <w:rsid w:val="0062300A"/>
    <w:rsid w:val="00623472"/>
    <w:rsid w:val="00623669"/>
    <w:rsid w:val="00623C14"/>
    <w:rsid w:val="00623FB2"/>
    <w:rsid w:val="006240FA"/>
    <w:rsid w:val="00624172"/>
    <w:rsid w:val="0062480A"/>
    <w:rsid w:val="00624949"/>
    <w:rsid w:val="00624A88"/>
    <w:rsid w:val="00624D9F"/>
    <w:rsid w:val="006256C2"/>
    <w:rsid w:val="006256E3"/>
    <w:rsid w:val="00625B6C"/>
    <w:rsid w:val="006261C8"/>
    <w:rsid w:val="006262B1"/>
    <w:rsid w:val="0062641F"/>
    <w:rsid w:val="00626557"/>
    <w:rsid w:val="006269A0"/>
    <w:rsid w:val="00626C89"/>
    <w:rsid w:val="00626EE3"/>
    <w:rsid w:val="00627152"/>
    <w:rsid w:val="00627568"/>
    <w:rsid w:val="006278AF"/>
    <w:rsid w:val="00627CA6"/>
    <w:rsid w:val="00630FD1"/>
    <w:rsid w:val="0063169A"/>
    <w:rsid w:val="0063179B"/>
    <w:rsid w:val="006317F3"/>
    <w:rsid w:val="0063185C"/>
    <w:rsid w:val="00632212"/>
    <w:rsid w:val="006324D9"/>
    <w:rsid w:val="006326FB"/>
    <w:rsid w:val="006328D2"/>
    <w:rsid w:val="00632C43"/>
    <w:rsid w:val="00632CD8"/>
    <w:rsid w:val="00632E8C"/>
    <w:rsid w:val="00633151"/>
    <w:rsid w:val="00633169"/>
    <w:rsid w:val="006332E7"/>
    <w:rsid w:val="00633854"/>
    <w:rsid w:val="00633E62"/>
    <w:rsid w:val="006341DD"/>
    <w:rsid w:val="00634446"/>
    <w:rsid w:val="00634EDA"/>
    <w:rsid w:val="0063530C"/>
    <w:rsid w:val="006355B6"/>
    <w:rsid w:val="006355C7"/>
    <w:rsid w:val="006361F1"/>
    <w:rsid w:val="00636F94"/>
    <w:rsid w:val="00637E50"/>
    <w:rsid w:val="00637F04"/>
    <w:rsid w:val="00640111"/>
    <w:rsid w:val="006410B1"/>
    <w:rsid w:val="00641730"/>
    <w:rsid w:val="00641963"/>
    <w:rsid w:val="006428E6"/>
    <w:rsid w:val="0064296C"/>
    <w:rsid w:val="00642A1C"/>
    <w:rsid w:val="00642A36"/>
    <w:rsid w:val="00642E7E"/>
    <w:rsid w:val="006430E2"/>
    <w:rsid w:val="00643193"/>
    <w:rsid w:val="00643443"/>
    <w:rsid w:val="00643890"/>
    <w:rsid w:val="00643906"/>
    <w:rsid w:val="00643ADB"/>
    <w:rsid w:val="00643F31"/>
    <w:rsid w:val="0064428C"/>
    <w:rsid w:val="0064434A"/>
    <w:rsid w:val="0064461B"/>
    <w:rsid w:val="00644B5E"/>
    <w:rsid w:val="00644FE2"/>
    <w:rsid w:val="00645043"/>
    <w:rsid w:val="00645527"/>
    <w:rsid w:val="006459EE"/>
    <w:rsid w:val="00645BDB"/>
    <w:rsid w:val="00645C10"/>
    <w:rsid w:val="00645CD8"/>
    <w:rsid w:val="00646FD8"/>
    <w:rsid w:val="00646FE9"/>
    <w:rsid w:val="006471B5"/>
    <w:rsid w:val="006472A4"/>
    <w:rsid w:val="0064744E"/>
    <w:rsid w:val="006476DD"/>
    <w:rsid w:val="00650150"/>
    <w:rsid w:val="006503C5"/>
    <w:rsid w:val="006503EB"/>
    <w:rsid w:val="006513F0"/>
    <w:rsid w:val="00651CCC"/>
    <w:rsid w:val="00651F77"/>
    <w:rsid w:val="00652097"/>
    <w:rsid w:val="00652760"/>
    <w:rsid w:val="00652C41"/>
    <w:rsid w:val="00652D4F"/>
    <w:rsid w:val="00653093"/>
    <w:rsid w:val="00653A92"/>
    <w:rsid w:val="00653ACD"/>
    <w:rsid w:val="00653C47"/>
    <w:rsid w:val="00653F76"/>
    <w:rsid w:val="00654505"/>
    <w:rsid w:val="00654E8E"/>
    <w:rsid w:val="0065553A"/>
    <w:rsid w:val="0065572F"/>
    <w:rsid w:val="00655743"/>
    <w:rsid w:val="00655DED"/>
    <w:rsid w:val="00655DFD"/>
    <w:rsid w:val="00656402"/>
    <w:rsid w:val="006565A6"/>
    <w:rsid w:val="00656720"/>
    <w:rsid w:val="006569FD"/>
    <w:rsid w:val="00656E8D"/>
    <w:rsid w:val="006570F5"/>
    <w:rsid w:val="00657532"/>
    <w:rsid w:val="006575DF"/>
    <w:rsid w:val="00657830"/>
    <w:rsid w:val="006578E8"/>
    <w:rsid w:val="00657CD9"/>
    <w:rsid w:val="00660427"/>
    <w:rsid w:val="00660C06"/>
    <w:rsid w:val="00661565"/>
    <w:rsid w:val="006617FA"/>
    <w:rsid w:val="00661C25"/>
    <w:rsid w:val="006627AA"/>
    <w:rsid w:val="00662862"/>
    <w:rsid w:val="0066289B"/>
    <w:rsid w:val="00662B26"/>
    <w:rsid w:val="0066310F"/>
    <w:rsid w:val="0066311D"/>
    <w:rsid w:val="006638EB"/>
    <w:rsid w:val="00663D02"/>
    <w:rsid w:val="0066438E"/>
    <w:rsid w:val="00664448"/>
    <w:rsid w:val="00664536"/>
    <w:rsid w:val="0066464D"/>
    <w:rsid w:val="00664A89"/>
    <w:rsid w:val="00664EBA"/>
    <w:rsid w:val="00665091"/>
    <w:rsid w:val="00665123"/>
    <w:rsid w:val="006653DF"/>
    <w:rsid w:val="0066540A"/>
    <w:rsid w:val="00665766"/>
    <w:rsid w:val="00665AC0"/>
    <w:rsid w:val="00665CED"/>
    <w:rsid w:val="0066640F"/>
    <w:rsid w:val="0066673D"/>
    <w:rsid w:val="00666C2D"/>
    <w:rsid w:val="00667791"/>
    <w:rsid w:val="00667EDB"/>
    <w:rsid w:val="00670B43"/>
    <w:rsid w:val="006713EB"/>
    <w:rsid w:val="00672065"/>
    <w:rsid w:val="006728F5"/>
    <w:rsid w:val="00673026"/>
    <w:rsid w:val="00673054"/>
    <w:rsid w:val="006731EF"/>
    <w:rsid w:val="0067397E"/>
    <w:rsid w:val="00673A22"/>
    <w:rsid w:val="00673D0A"/>
    <w:rsid w:val="00673D4A"/>
    <w:rsid w:val="00673F87"/>
    <w:rsid w:val="00674241"/>
    <w:rsid w:val="006742A0"/>
    <w:rsid w:val="00674748"/>
    <w:rsid w:val="00674957"/>
    <w:rsid w:val="00674DA0"/>
    <w:rsid w:val="006752D8"/>
    <w:rsid w:val="00675800"/>
    <w:rsid w:val="00675E7F"/>
    <w:rsid w:val="00675E88"/>
    <w:rsid w:val="006762A6"/>
    <w:rsid w:val="00676751"/>
    <w:rsid w:val="00676D68"/>
    <w:rsid w:val="00676E5E"/>
    <w:rsid w:val="006772B1"/>
    <w:rsid w:val="00677301"/>
    <w:rsid w:val="00677561"/>
    <w:rsid w:val="00677624"/>
    <w:rsid w:val="006776BD"/>
    <w:rsid w:val="00677C44"/>
    <w:rsid w:val="00680051"/>
    <w:rsid w:val="006801A2"/>
    <w:rsid w:val="006801DA"/>
    <w:rsid w:val="006807FD"/>
    <w:rsid w:val="00680FEF"/>
    <w:rsid w:val="0068158C"/>
    <w:rsid w:val="0068185F"/>
    <w:rsid w:val="00681CCD"/>
    <w:rsid w:val="00681D13"/>
    <w:rsid w:val="0068249B"/>
    <w:rsid w:val="006824B2"/>
    <w:rsid w:val="00682625"/>
    <w:rsid w:val="00682772"/>
    <w:rsid w:val="006827CC"/>
    <w:rsid w:val="00682DE4"/>
    <w:rsid w:val="00682FFF"/>
    <w:rsid w:val="006830AF"/>
    <w:rsid w:val="006831E3"/>
    <w:rsid w:val="0068326E"/>
    <w:rsid w:val="0068387B"/>
    <w:rsid w:val="00684009"/>
    <w:rsid w:val="006840B9"/>
    <w:rsid w:val="006842EE"/>
    <w:rsid w:val="0068440B"/>
    <w:rsid w:val="00684767"/>
    <w:rsid w:val="006847F2"/>
    <w:rsid w:val="006853B7"/>
    <w:rsid w:val="0068545B"/>
    <w:rsid w:val="0068589E"/>
    <w:rsid w:val="006858D0"/>
    <w:rsid w:val="00685F8F"/>
    <w:rsid w:val="006860B1"/>
    <w:rsid w:val="00686EE0"/>
    <w:rsid w:val="006874EF"/>
    <w:rsid w:val="0068765D"/>
    <w:rsid w:val="00687B65"/>
    <w:rsid w:val="00690336"/>
    <w:rsid w:val="0069085B"/>
    <w:rsid w:val="00690D18"/>
    <w:rsid w:val="00690D34"/>
    <w:rsid w:val="0069100B"/>
    <w:rsid w:val="00691947"/>
    <w:rsid w:val="00691983"/>
    <w:rsid w:val="006919E2"/>
    <w:rsid w:val="00692773"/>
    <w:rsid w:val="00694281"/>
    <w:rsid w:val="00694743"/>
    <w:rsid w:val="00694911"/>
    <w:rsid w:val="00694950"/>
    <w:rsid w:val="00694B4B"/>
    <w:rsid w:val="00694F8C"/>
    <w:rsid w:val="00695A57"/>
    <w:rsid w:val="00696231"/>
    <w:rsid w:val="00696377"/>
    <w:rsid w:val="006964D1"/>
    <w:rsid w:val="00696934"/>
    <w:rsid w:val="00697CE9"/>
    <w:rsid w:val="00697E81"/>
    <w:rsid w:val="006A02DC"/>
    <w:rsid w:val="006A0F96"/>
    <w:rsid w:val="006A1466"/>
    <w:rsid w:val="006A17DE"/>
    <w:rsid w:val="006A1BCD"/>
    <w:rsid w:val="006A1DF3"/>
    <w:rsid w:val="006A26F7"/>
    <w:rsid w:val="006A295D"/>
    <w:rsid w:val="006A2B11"/>
    <w:rsid w:val="006A2B64"/>
    <w:rsid w:val="006A39A4"/>
    <w:rsid w:val="006A4D12"/>
    <w:rsid w:val="006A55A2"/>
    <w:rsid w:val="006A5A0F"/>
    <w:rsid w:val="006A5BD9"/>
    <w:rsid w:val="006A5C96"/>
    <w:rsid w:val="006A5F79"/>
    <w:rsid w:val="006A5F8F"/>
    <w:rsid w:val="006A607B"/>
    <w:rsid w:val="006A65A4"/>
    <w:rsid w:val="006A6A1D"/>
    <w:rsid w:val="006A6BAB"/>
    <w:rsid w:val="006A738A"/>
    <w:rsid w:val="006A73E9"/>
    <w:rsid w:val="006A768F"/>
    <w:rsid w:val="006A79A2"/>
    <w:rsid w:val="006A7BF0"/>
    <w:rsid w:val="006A7CB8"/>
    <w:rsid w:val="006B04BD"/>
    <w:rsid w:val="006B0819"/>
    <w:rsid w:val="006B082A"/>
    <w:rsid w:val="006B1008"/>
    <w:rsid w:val="006B11CB"/>
    <w:rsid w:val="006B138F"/>
    <w:rsid w:val="006B16B4"/>
    <w:rsid w:val="006B1D4D"/>
    <w:rsid w:val="006B1E0E"/>
    <w:rsid w:val="006B262B"/>
    <w:rsid w:val="006B27C3"/>
    <w:rsid w:val="006B29DE"/>
    <w:rsid w:val="006B2CBD"/>
    <w:rsid w:val="006B2F8C"/>
    <w:rsid w:val="006B335E"/>
    <w:rsid w:val="006B3BAF"/>
    <w:rsid w:val="006B449A"/>
    <w:rsid w:val="006B459B"/>
    <w:rsid w:val="006B4DB7"/>
    <w:rsid w:val="006B51A8"/>
    <w:rsid w:val="006B5486"/>
    <w:rsid w:val="006B59B6"/>
    <w:rsid w:val="006B61C4"/>
    <w:rsid w:val="006B62EB"/>
    <w:rsid w:val="006B6936"/>
    <w:rsid w:val="006B7509"/>
    <w:rsid w:val="006B78F7"/>
    <w:rsid w:val="006B7B11"/>
    <w:rsid w:val="006B7B40"/>
    <w:rsid w:val="006B7BE0"/>
    <w:rsid w:val="006C033A"/>
    <w:rsid w:val="006C0C9D"/>
    <w:rsid w:val="006C0F05"/>
    <w:rsid w:val="006C1447"/>
    <w:rsid w:val="006C1676"/>
    <w:rsid w:val="006C1B65"/>
    <w:rsid w:val="006C225D"/>
    <w:rsid w:val="006C2721"/>
    <w:rsid w:val="006C2744"/>
    <w:rsid w:val="006C27E1"/>
    <w:rsid w:val="006C2E6B"/>
    <w:rsid w:val="006C37E0"/>
    <w:rsid w:val="006C3CDD"/>
    <w:rsid w:val="006C4690"/>
    <w:rsid w:val="006C4C54"/>
    <w:rsid w:val="006C4F2B"/>
    <w:rsid w:val="006C5B08"/>
    <w:rsid w:val="006C5C38"/>
    <w:rsid w:val="006C5C3B"/>
    <w:rsid w:val="006C5D60"/>
    <w:rsid w:val="006C5D6F"/>
    <w:rsid w:val="006C602A"/>
    <w:rsid w:val="006C6250"/>
    <w:rsid w:val="006C664A"/>
    <w:rsid w:val="006C6841"/>
    <w:rsid w:val="006C6AE8"/>
    <w:rsid w:val="006C6FB2"/>
    <w:rsid w:val="006C7213"/>
    <w:rsid w:val="006C72F2"/>
    <w:rsid w:val="006C750A"/>
    <w:rsid w:val="006C76B7"/>
    <w:rsid w:val="006C7B75"/>
    <w:rsid w:val="006C7F49"/>
    <w:rsid w:val="006D02C9"/>
    <w:rsid w:val="006D045E"/>
    <w:rsid w:val="006D0854"/>
    <w:rsid w:val="006D0A36"/>
    <w:rsid w:val="006D0E90"/>
    <w:rsid w:val="006D15D5"/>
    <w:rsid w:val="006D162C"/>
    <w:rsid w:val="006D19FC"/>
    <w:rsid w:val="006D1E0E"/>
    <w:rsid w:val="006D2060"/>
    <w:rsid w:val="006D29BF"/>
    <w:rsid w:val="006D2A44"/>
    <w:rsid w:val="006D3096"/>
    <w:rsid w:val="006D36BF"/>
    <w:rsid w:val="006D4479"/>
    <w:rsid w:val="006D464F"/>
    <w:rsid w:val="006D5664"/>
    <w:rsid w:val="006D579D"/>
    <w:rsid w:val="006D5AB5"/>
    <w:rsid w:val="006D5D56"/>
    <w:rsid w:val="006D5DE6"/>
    <w:rsid w:val="006D5EC2"/>
    <w:rsid w:val="006D60BB"/>
    <w:rsid w:val="006D65B5"/>
    <w:rsid w:val="006D68C1"/>
    <w:rsid w:val="006D691E"/>
    <w:rsid w:val="006D69AE"/>
    <w:rsid w:val="006D7594"/>
    <w:rsid w:val="006D7E85"/>
    <w:rsid w:val="006E0B22"/>
    <w:rsid w:val="006E0B3C"/>
    <w:rsid w:val="006E0EE5"/>
    <w:rsid w:val="006E1690"/>
    <w:rsid w:val="006E1CE6"/>
    <w:rsid w:val="006E1F1E"/>
    <w:rsid w:val="006E2210"/>
    <w:rsid w:val="006E237B"/>
    <w:rsid w:val="006E287C"/>
    <w:rsid w:val="006E29DF"/>
    <w:rsid w:val="006E4E65"/>
    <w:rsid w:val="006E500F"/>
    <w:rsid w:val="006E5638"/>
    <w:rsid w:val="006E5954"/>
    <w:rsid w:val="006E5BAF"/>
    <w:rsid w:val="006E5DBC"/>
    <w:rsid w:val="006E62B3"/>
    <w:rsid w:val="006E6730"/>
    <w:rsid w:val="006E6B24"/>
    <w:rsid w:val="006E6E6D"/>
    <w:rsid w:val="006E6ED1"/>
    <w:rsid w:val="006E6FE5"/>
    <w:rsid w:val="006E7384"/>
    <w:rsid w:val="006E748B"/>
    <w:rsid w:val="006E7ADA"/>
    <w:rsid w:val="006F0388"/>
    <w:rsid w:val="006F07AB"/>
    <w:rsid w:val="006F08B8"/>
    <w:rsid w:val="006F0BB9"/>
    <w:rsid w:val="006F0CD7"/>
    <w:rsid w:val="006F0D2D"/>
    <w:rsid w:val="006F1527"/>
    <w:rsid w:val="006F171E"/>
    <w:rsid w:val="006F1762"/>
    <w:rsid w:val="006F194C"/>
    <w:rsid w:val="006F1B97"/>
    <w:rsid w:val="006F1EAB"/>
    <w:rsid w:val="006F20CA"/>
    <w:rsid w:val="006F249B"/>
    <w:rsid w:val="006F2E44"/>
    <w:rsid w:val="006F3395"/>
    <w:rsid w:val="006F3A46"/>
    <w:rsid w:val="006F4AAC"/>
    <w:rsid w:val="006F559A"/>
    <w:rsid w:val="006F5C4F"/>
    <w:rsid w:val="006F619D"/>
    <w:rsid w:val="006F621B"/>
    <w:rsid w:val="006F6B40"/>
    <w:rsid w:val="006F71A4"/>
    <w:rsid w:val="006F74DA"/>
    <w:rsid w:val="006F7CD7"/>
    <w:rsid w:val="007000A8"/>
    <w:rsid w:val="007000B3"/>
    <w:rsid w:val="007005FE"/>
    <w:rsid w:val="0070068F"/>
    <w:rsid w:val="007007B7"/>
    <w:rsid w:val="007014D4"/>
    <w:rsid w:val="00701635"/>
    <w:rsid w:val="0070167B"/>
    <w:rsid w:val="00701707"/>
    <w:rsid w:val="00701744"/>
    <w:rsid w:val="00701C6C"/>
    <w:rsid w:val="00701E01"/>
    <w:rsid w:val="0070235D"/>
    <w:rsid w:val="0070241C"/>
    <w:rsid w:val="007027FC"/>
    <w:rsid w:val="00702A87"/>
    <w:rsid w:val="0070333D"/>
    <w:rsid w:val="00703347"/>
    <w:rsid w:val="00703771"/>
    <w:rsid w:val="00703A80"/>
    <w:rsid w:val="00703CAE"/>
    <w:rsid w:val="00704377"/>
    <w:rsid w:val="007044B8"/>
    <w:rsid w:val="007044B9"/>
    <w:rsid w:val="00704868"/>
    <w:rsid w:val="00705385"/>
    <w:rsid w:val="00705761"/>
    <w:rsid w:val="00705A61"/>
    <w:rsid w:val="00705B9E"/>
    <w:rsid w:val="00705C3D"/>
    <w:rsid w:val="007061F2"/>
    <w:rsid w:val="007064A6"/>
    <w:rsid w:val="007066B9"/>
    <w:rsid w:val="00706904"/>
    <w:rsid w:val="00706D88"/>
    <w:rsid w:val="00706FBF"/>
    <w:rsid w:val="007074BD"/>
    <w:rsid w:val="00707673"/>
    <w:rsid w:val="00710327"/>
    <w:rsid w:val="0071066D"/>
    <w:rsid w:val="00710988"/>
    <w:rsid w:val="00710F1A"/>
    <w:rsid w:val="00711113"/>
    <w:rsid w:val="0071142B"/>
    <w:rsid w:val="00711F7D"/>
    <w:rsid w:val="00712183"/>
    <w:rsid w:val="00712F6F"/>
    <w:rsid w:val="007138E0"/>
    <w:rsid w:val="00713AB0"/>
    <w:rsid w:val="00713B3E"/>
    <w:rsid w:val="00713EA8"/>
    <w:rsid w:val="00714163"/>
    <w:rsid w:val="00714408"/>
    <w:rsid w:val="007153B5"/>
    <w:rsid w:val="007153F6"/>
    <w:rsid w:val="0071580B"/>
    <w:rsid w:val="00715948"/>
    <w:rsid w:val="007159AD"/>
    <w:rsid w:val="00715BCF"/>
    <w:rsid w:val="007160CA"/>
    <w:rsid w:val="007163AF"/>
    <w:rsid w:val="007164A1"/>
    <w:rsid w:val="007166A6"/>
    <w:rsid w:val="00716860"/>
    <w:rsid w:val="00716F7E"/>
    <w:rsid w:val="007172EB"/>
    <w:rsid w:val="007173FB"/>
    <w:rsid w:val="00717831"/>
    <w:rsid w:val="00717F7D"/>
    <w:rsid w:val="00720428"/>
    <w:rsid w:val="0072075F"/>
    <w:rsid w:val="0072079D"/>
    <w:rsid w:val="0072080C"/>
    <w:rsid w:val="007210CE"/>
    <w:rsid w:val="007212FC"/>
    <w:rsid w:val="007213F4"/>
    <w:rsid w:val="00721604"/>
    <w:rsid w:val="00721808"/>
    <w:rsid w:val="007226B7"/>
    <w:rsid w:val="00722756"/>
    <w:rsid w:val="00722C2E"/>
    <w:rsid w:val="00723019"/>
    <w:rsid w:val="0072323F"/>
    <w:rsid w:val="007235A5"/>
    <w:rsid w:val="007238CA"/>
    <w:rsid w:val="007239E6"/>
    <w:rsid w:val="00723D79"/>
    <w:rsid w:val="0072400A"/>
    <w:rsid w:val="00725069"/>
    <w:rsid w:val="00725B47"/>
    <w:rsid w:val="00725C4B"/>
    <w:rsid w:val="00725CD2"/>
    <w:rsid w:val="00726B5F"/>
    <w:rsid w:val="00727595"/>
    <w:rsid w:val="00727BC4"/>
    <w:rsid w:val="0073064B"/>
    <w:rsid w:val="007309BF"/>
    <w:rsid w:val="00730BC3"/>
    <w:rsid w:val="00730D8D"/>
    <w:rsid w:val="00730F97"/>
    <w:rsid w:val="00731CBC"/>
    <w:rsid w:val="00731F89"/>
    <w:rsid w:val="00732816"/>
    <w:rsid w:val="00732932"/>
    <w:rsid w:val="0073312B"/>
    <w:rsid w:val="00733211"/>
    <w:rsid w:val="007335B4"/>
    <w:rsid w:val="00733814"/>
    <w:rsid w:val="00733A88"/>
    <w:rsid w:val="00733C62"/>
    <w:rsid w:val="0073437F"/>
    <w:rsid w:val="0073497B"/>
    <w:rsid w:val="0073498D"/>
    <w:rsid w:val="00735826"/>
    <w:rsid w:val="00735BA1"/>
    <w:rsid w:val="00735F27"/>
    <w:rsid w:val="007365D3"/>
    <w:rsid w:val="007376D9"/>
    <w:rsid w:val="0073791E"/>
    <w:rsid w:val="00737CED"/>
    <w:rsid w:val="00737ED8"/>
    <w:rsid w:val="00740137"/>
    <w:rsid w:val="007402B8"/>
    <w:rsid w:val="007409FC"/>
    <w:rsid w:val="00740D54"/>
    <w:rsid w:val="007411B8"/>
    <w:rsid w:val="007415A3"/>
    <w:rsid w:val="0074166C"/>
    <w:rsid w:val="007419A0"/>
    <w:rsid w:val="00741BCD"/>
    <w:rsid w:val="00741C7D"/>
    <w:rsid w:val="00741D3A"/>
    <w:rsid w:val="00741DEE"/>
    <w:rsid w:val="007423CE"/>
    <w:rsid w:val="00742478"/>
    <w:rsid w:val="0074264F"/>
    <w:rsid w:val="00742DF8"/>
    <w:rsid w:val="00743602"/>
    <w:rsid w:val="00743A5A"/>
    <w:rsid w:val="00744578"/>
    <w:rsid w:val="00744875"/>
    <w:rsid w:val="00744907"/>
    <w:rsid w:val="00744EB6"/>
    <w:rsid w:val="00745567"/>
    <w:rsid w:val="00745BA4"/>
    <w:rsid w:val="007464DC"/>
    <w:rsid w:val="007465AD"/>
    <w:rsid w:val="00746E24"/>
    <w:rsid w:val="00747137"/>
    <w:rsid w:val="00750627"/>
    <w:rsid w:val="00750AA9"/>
    <w:rsid w:val="0075117C"/>
    <w:rsid w:val="00751508"/>
    <w:rsid w:val="007516EF"/>
    <w:rsid w:val="00751F52"/>
    <w:rsid w:val="00751FBC"/>
    <w:rsid w:val="0075217B"/>
    <w:rsid w:val="00752E50"/>
    <w:rsid w:val="00753178"/>
    <w:rsid w:val="00753266"/>
    <w:rsid w:val="007534F5"/>
    <w:rsid w:val="00753514"/>
    <w:rsid w:val="00753A05"/>
    <w:rsid w:val="00753B5E"/>
    <w:rsid w:val="007542F9"/>
    <w:rsid w:val="0075441E"/>
    <w:rsid w:val="0075526F"/>
    <w:rsid w:val="0075602F"/>
    <w:rsid w:val="00756B7F"/>
    <w:rsid w:val="007574F8"/>
    <w:rsid w:val="007605EA"/>
    <w:rsid w:val="00760E74"/>
    <w:rsid w:val="00761188"/>
    <w:rsid w:val="0076143C"/>
    <w:rsid w:val="00761453"/>
    <w:rsid w:val="00761985"/>
    <w:rsid w:val="00761B15"/>
    <w:rsid w:val="007620FC"/>
    <w:rsid w:val="007622B1"/>
    <w:rsid w:val="00762336"/>
    <w:rsid w:val="0076233B"/>
    <w:rsid w:val="0076236A"/>
    <w:rsid w:val="007628FB"/>
    <w:rsid w:val="007638DB"/>
    <w:rsid w:val="00763D2B"/>
    <w:rsid w:val="00763F34"/>
    <w:rsid w:val="00764323"/>
    <w:rsid w:val="00764DD7"/>
    <w:rsid w:val="00764F01"/>
    <w:rsid w:val="0076521A"/>
    <w:rsid w:val="00765337"/>
    <w:rsid w:val="0076574F"/>
    <w:rsid w:val="00765CE1"/>
    <w:rsid w:val="00765DE4"/>
    <w:rsid w:val="00765E28"/>
    <w:rsid w:val="00765EA4"/>
    <w:rsid w:val="0076603F"/>
    <w:rsid w:val="007661D6"/>
    <w:rsid w:val="00766CE7"/>
    <w:rsid w:val="00766EC8"/>
    <w:rsid w:val="0076724E"/>
    <w:rsid w:val="00767296"/>
    <w:rsid w:val="00767D48"/>
    <w:rsid w:val="007701AA"/>
    <w:rsid w:val="007702A6"/>
    <w:rsid w:val="00770949"/>
    <w:rsid w:val="00770AB9"/>
    <w:rsid w:val="00770B4C"/>
    <w:rsid w:val="00770EE1"/>
    <w:rsid w:val="00771B98"/>
    <w:rsid w:val="00771C0C"/>
    <w:rsid w:val="00771E37"/>
    <w:rsid w:val="0077219D"/>
    <w:rsid w:val="00772373"/>
    <w:rsid w:val="007725B6"/>
    <w:rsid w:val="00772A56"/>
    <w:rsid w:val="00773466"/>
    <w:rsid w:val="00773992"/>
    <w:rsid w:val="00773D95"/>
    <w:rsid w:val="007742AC"/>
    <w:rsid w:val="00774577"/>
    <w:rsid w:val="007753B3"/>
    <w:rsid w:val="007754FB"/>
    <w:rsid w:val="00775DD8"/>
    <w:rsid w:val="00776004"/>
    <w:rsid w:val="00776013"/>
    <w:rsid w:val="00776053"/>
    <w:rsid w:val="0077627C"/>
    <w:rsid w:val="007764A5"/>
    <w:rsid w:val="007769DB"/>
    <w:rsid w:val="007772D2"/>
    <w:rsid w:val="0077737D"/>
    <w:rsid w:val="00777D7C"/>
    <w:rsid w:val="00780470"/>
    <w:rsid w:val="007805CA"/>
    <w:rsid w:val="007808D8"/>
    <w:rsid w:val="00780A6B"/>
    <w:rsid w:val="00780AB3"/>
    <w:rsid w:val="00780BB6"/>
    <w:rsid w:val="00780CDC"/>
    <w:rsid w:val="007817BA"/>
    <w:rsid w:val="00782020"/>
    <w:rsid w:val="0078203C"/>
    <w:rsid w:val="0078251D"/>
    <w:rsid w:val="00782A0F"/>
    <w:rsid w:val="00782DCC"/>
    <w:rsid w:val="00782FFE"/>
    <w:rsid w:val="00783074"/>
    <w:rsid w:val="00783625"/>
    <w:rsid w:val="00783A69"/>
    <w:rsid w:val="007841F0"/>
    <w:rsid w:val="00784996"/>
    <w:rsid w:val="00784C23"/>
    <w:rsid w:val="00785AED"/>
    <w:rsid w:val="00786364"/>
    <w:rsid w:val="00786719"/>
    <w:rsid w:val="007868AD"/>
    <w:rsid w:val="00786D1B"/>
    <w:rsid w:val="00787156"/>
    <w:rsid w:val="007874E3"/>
    <w:rsid w:val="00790A3B"/>
    <w:rsid w:val="00790CBB"/>
    <w:rsid w:val="00790F8A"/>
    <w:rsid w:val="00791BF3"/>
    <w:rsid w:val="00791F7A"/>
    <w:rsid w:val="00792104"/>
    <w:rsid w:val="0079232E"/>
    <w:rsid w:val="007925E5"/>
    <w:rsid w:val="00792A76"/>
    <w:rsid w:val="00792D73"/>
    <w:rsid w:val="00793178"/>
    <w:rsid w:val="00793231"/>
    <w:rsid w:val="007933C1"/>
    <w:rsid w:val="007934CC"/>
    <w:rsid w:val="007934F7"/>
    <w:rsid w:val="007937D2"/>
    <w:rsid w:val="007939F8"/>
    <w:rsid w:val="00793F0D"/>
    <w:rsid w:val="007941FC"/>
    <w:rsid w:val="00794BF4"/>
    <w:rsid w:val="00794C05"/>
    <w:rsid w:val="00794FAB"/>
    <w:rsid w:val="00795365"/>
    <w:rsid w:val="007955F7"/>
    <w:rsid w:val="00795A8C"/>
    <w:rsid w:val="00795B88"/>
    <w:rsid w:val="00795FD4"/>
    <w:rsid w:val="00796092"/>
    <w:rsid w:val="007962D0"/>
    <w:rsid w:val="00796F62"/>
    <w:rsid w:val="00797722"/>
    <w:rsid w:val="007A02B9"/>
    <w:rsid w:val="007A09B5"/>
    <w:rsid w:val="007A0AB4"/>
    <w:rsid w:val="007A0D4C"/>
    <w:rsid w:val="007A0EA7"/>
    <w:rsid w:val="007A10BB"/>
    <w:rsid w:val="007A1617"/>
    <w:rsid w:val="007A1914"/>
    <w:rsid w:val="007A19ED"/>
    <w:rsid w:val="007A1FFB"/>
    <w:rsid w:val="007A2AAC"/>
    <w:rsid w:val="007A2B26"/>
    <w:rsid w:val="007A356F"/>
    <w:rsid w:val="007A3C6D"/>
    <w:rsid w:val="007A3DA0"/>
    <w:rsid w:val="007A452F"/>
    <w:rsid w:val="007A491C"/>
    <w:rsid w:val="007A4C43"/>
    <w:rsid w:val="007A51FE"/>
    <w:rsid w:val="007A5250"/>
    <w:rsid w:val="007A538B"/>
    <w:rsid w:val="007A5956"/>
    <w:rsid w:val="007A59AD"/>
    <w:rsid w:val="007A5AC8"/>
    <w:rsid w:val="007A5D5A"/>
    <w:rsid w:val="007A5EA6"/>
    <w:rsid w:val="007A64C2"/>
    <w:rsid w:val="007A7883"/>
    <w:rsid w:val="007A7E72"/>
    <w:rsid w:val="007B078E"/>
    <w:rsid w:val="007B0C26"/>
    <w:rsid w:val="007B1203"/>
    <w:rsid w:val="007B151E"/>
    <w:rsid w:val="007B1DA2"/>
    <w:rsid w:val="007B1F7F"/>
    <w:rsid w:val="007B2080"/>
    <w:rsid w:val="007B25FC"/>
    <w:rsid w:val="007B282C"/>
    <w:rsid w:val="007B2BA9"/>
    <w:rsid w:val="007B2D0D"/>
    <w:rsid w:val="007B31F9"/>
    <w:rsid w:val="007B43A0"/>
    <w:rsid w:val="007B483D"/>
    <w:rsid w:val="007B48FD"/>
    <w:rsid w:val="007B4A4D"/>
    <w:rsid w:val="007B4EFD"/>
    <w:rsid w:val="007B5720"/>
    <w:rsid w:val="007B57C0"/>
    <w:rsid w:val="007B601E"/>
    <w:rsid w:val="007B63D9"/>
    <w:rsid w:val="007B6A9B"/>
    <w:rsid w:val="007B7AFF"/>
    <w:rsid w:val="007B7C65"/>
    <w:rsid w:val="007C0D5F"/>
    <w:rsid w:val="007C0F53"/>
    <w:rsid w:val="007C1302"/>
    <w:rsid w:val="007C1567"/>
    <w:rsid w:val="007C1F60"/>
    <w:rsid w:val="007C2050"/>
    <w:rsid w:val="007C226D"/>
    <w:rsid w:val="007C2604"/>
    <w:rsid w:val="007C271A"/>
    <w:rsid w:val="007C2C68"/>
    <w:rsid w:val="007C2CAC"/>
    <w:rsid w:val="007C2D10"/>
    <w:rsid w:val="007C2E67"/>
    <w:rsid w:val="007C3624"/>
    <w:rsid w:val="007C3999"/>
    <w:rsid w:val="007C3E1C"/>
    <w:rsid w:val="007C442C"/>
    <w:rsid w:val="007C47E0"/>
    <w:rsid w:val="007C485F"/>
    <w:rsid w:val="007C4B67"/>
    <w:rsid w:val="007C5186"/>
    <w:rsid w:val="007C55E3"/>
    <w:rsid w:val="007C565D"/>
    <w:rsid w:val="007C56C3"/>
    <w:rsid w:val="007C56C8"/>
    <w:rsid w:val="007C5DD5"/>
    <w:rsid w:val="007C60B5"/>
    <w:rsid w:val="007C63B2"/>
    <w:rsid w:val="007C695A"/>
    <w:rsid w:val="007C77D5"/>
    <w:rsid w:val="007D0036"/>
    <w:rsid w:val="007D0202"/>
    <w:rsid w:val="007D0229"/>
    <w:rsid w:val="007D0230"/>
    <w:rsid w:val="007D0289"/>
    <w:rsid w:val="007D0328"/>
    <w:rsid w:val="007D063C"/>
    <w:rsid w:val="007D0B9D"/>
    <w:rsid w:val="007D0FD4"/>
    <w:rsid w:val="007D136E"/>
    <w:rsid w:val="007D1478"/>
    <w:rsid w:val="007D1949"/>
    <w:rsid w:val="007D1A87"/>
    <w:rsid w:val="007D2861"/>
    <w:rsid w:val="007D38A5"/>
    <w:rsid w:val="007D3AD3"/>
    <w:rsid w:val="007D3B43"/>
    <w:rsid w:val="007D4357"/>
    <w:rsid w:val="007D482B"/>
    <w:rsid w:val="007D4C6D"/>
    <w:rsid w:val="007D5966"/>
    <w:rsid w:val="007D5C48"/>
    <w:rsid w:val="007D5EAE"/>
    <w:rsid w:val="007D6041"/>
    <w:rsid w:val="007D6260"/>
    <w:rsid w:val="007D6F15"/>
    <w:rsid w:val="007D722A"/>
    <w:rsid w:val="007D7545"/>
    <w:rsid w:val="007D7A19"/>
    <w:rsid w:val="007D7C9B"/>
    <w:rsid w:val="007E1280"/>
    <w:rsid w:val="007E2503"/>
    <w:rsid w:val="007E2A1A"/>
    <w:rsid w:val="007E2A9E"/>
    <w:rsid w:val="007E32DB"/>
    <w:rsid w:val="007E406E"/>
    <w:rsid w:val="007E440E"/>
    <w:rsid w:val="007E512A"/>
    <w:rsid w:val="007E5224"/>
    <w:rsid w:val="007E584F"/>
    <w:rsid w:val="007E6060"/>
    <w:rsid w:val="007E6125"/>
    <w:rsid w:val="007E6533"/>
    <w:rsid w:val="007E6573"/>
    <w:rsid w:val="007E6FEC"/>
    <w:rsid w:val="007E7100"/>
    <w:rsid w:val="007E7204"/>
    <w:rsid w:val="007E73F2"/>
    <w:rsid w:val="007E7470"/>
    <w:rsid w:val="007E75E4"/>
    <w:rsid w:val="007E7684"/>
    <w:rsid w:val="007E7A2E"/>
    <w:rsid w:val="007E7B81"/>
    <w:rsid w:val="007E7BC3"/>
    <w:rsid w:val="007F0468"/>
    <w:rsid w:val="007F0FD0"/>
    <w:rsid w:val="007F1266"/>
    <w:rsid w:val="007F130B"/>
    <w:rsid w:val="007F170D"/>
    <w:rsid w:val="007F178C"/>
    <w:rsid w:val="007F2234"/>
    <w:rsid w:val="007F271D"/>
    <w:rsid w:val="007F2A38"/>
    <w:rsid w:val="007F2D86"/>
    <w:rsid w:val="007F382C"/>
    <w:rsid w:val="007F386F"/>
    <w:rsid w:val="007F39D8"/>
    <w:rsid w:val="007F3C0A"/>
    <w:rsid w:val="007F3C74"/>
    <w:rsid w:val="007F432D"/>
    <w:rsid w:val="007F458A"/>
    <w:rsid w:val="007F4B1A"/>
    <w:rsid w:val="007F4CF8"/>
    <w:rsid w:val="007F4D6A"/>
    <w:rsid w:val="007F512B"/>
    <w:rsid w:val="007F560D"/>
    <w:rsid w:val="007F5BAE"/>
    <w:rsid w:val="007F5F16"/>
    <w:rsid w:val="007F6109"/>
    <w:rsid w:val="007F64A5"/>
    <w:rsid w:val="007F6B98"/>
    <w:rsid w:val="007F6D93"/>
    <w:rsid w:val="007F7442"/>
    <w:rsid w:val="0080015A"/>
    <w:rsid w:val="0080049E"/>
    <w:rsid w:val="008004A0"/>
    <w:rsid w:val="008008F2"/>
    <w:rsid w:val="008009D3"/>
    <w:rsid w:val="00800C8C"/>
    <w:rsid w:val="00800DBE"/>
    <w:rsid w:val="00801070"/>
    <w:rsid w:val="00801277"/>
    <w:rsid w:val="00801424"/>
    <w:rsid w:val="00801577"/>
    <w:rsid w:val="00801A44"/>
    <w:rsid w:val="00801AA8"/>
    <w:rsid w:val="00801D6E"/>
    <w:rsid w:val="0080205D"/>
    <w:rsid w:val="00802205"/>
    <w:rsid w:val="008026E0"/>
    <w:rsid w:val="008027C7"/>
    <w:rsid w:val="00802DF4"/>
    <w:rsid w:val="00802F7C"/>
    <w:rsid w:val="00803339"/>
    <w:rsid w:val="008037CA"/>
    <w:rsid w:val="00803826"/>
    <w:rsid w:val="00803B3A"/>
    <w:rsid w:val="0080476C"/>
    <w:rsid w:val="00804E7F"/>
    <w:rsid w:val="00805401"/>
    <w:rsid w:val="00805563"/>
    <w:rsid w:val="00805791"/>
    <w:rsid w:val="00805F1F"/>
    <w:rsid w:val="00805F99"/>
    <w:rsid w:val="00805FDE"/>
    <w:rsid w:val="008060BE"/>
    <w:rsid w:val="008063CA"/>
    <w:rsid w:val="0080681A"/>
    <w:rsid w:val="008068D2"/>
    <w:rsid w:val="00806D00"/>
    <w:rsid w:val="0080703A"/>
    <w:rsid w:val="008103C5"/>
    <w:rsid w:val="008108AF"/>
    <w:rsid w:val="00810BAA"/>
    <w:rsid w:val="00810F98"/>
    <w:rsid w:val="008112AA"/>
    <w:rsid w:val="00811790"/>
    <w:rsid w:val="00811C80"/>
    <w:rsid w:val="008120BA"/>
    <w:rsid w:val="0081255A"/>
    <w:rsid w:val="0081299E"/>
    <w:rsid w:val="00812E8D"/>
    <w:rsid w:val="00812EAF"/>
    <w:rsid w:val="00814534"/>
    <w:rsid w:val="0081509B"/>
    <w:rsid w:val="008150A2"/>
    <w:rsid w:val="0081523B"/>
    <w:rsid w:val="008156C7"/>
    <w:rsid w:val="008158A4"/>
    <w:rsid w:val="00815E13"/>
    <w:rsid w:val="0081677E"/>
    <w:rsid w:val="0081689B"/>
    <w:rsid w:val="008169CE"/>
    <w:rsid w:val="00817296"/>
    <w:rsid w:val="008172A7"/>
    <w:rsid w:val="0081777E"/>
    <w:rsid w:val="00817A3A"/>
    <w:rsid w:val="00817DBD"/>
    <w:rsid w:val="0082000B"/>
    <w:rsid w:val="00820E41"/>
    <w:rsid w:val="008214A5"/>
    <w:rsid w:val="00821905"/>
    <w:rsid w:val="00821AAC"/>
    <w:rsid w:val="00822112"/>
    <w:rsid w:val="008226E8"/>
    <w:rsid w:val="0082301B"/>
    <w:rsid w:val="00823426"/>
    <w:rsid w:val="00823C68"/>
    <w:rsid w:val="00823E0A"/>
    <w:rsid w:val="00824097"/>
    <w:rsid w:val="008240BB"/>
    <w:rsid w:val="00824101"/>
    <w:rsid w:val="008243DD"/>
    <w:rsid w:val="00824477"/>
    <w:rsid w:val="008245EA"/>
    <w:rsid w:val="00824AFB"/>
    <w:rsid w:val="00826089"/>
    <w:rsid w:val="00826104"/>
    <w:rsid w:val="008266AC"/>
    <w:rsid w:val="00826CE5"/>
    <w:rsid w:val="0082799E"/>
    <w:rsid w:val="00827A3C"/>
    <w:rsid w:val="00827C75"/>
    <w:rsid w:val="00830640"/>
    <w:rsid w:val="008310A9"/>
    <w:rsid w:val="0083110E"/>
    <w:rsid w:val="008315DC"/>
    <w:rsid w:val="008317BE"/>
    <w:rsid w:val="00831E3F"/>
    <w:rsid w:val="00831E53"/>
    <w:rsid w:val="00832054"/>
    <w:rsid w:val="0083249A"/>
    <w:rsid w:val="008327D1"/>
    <w:rsid w:val="008334D6"/>
    <w:rsid w:val="0083406E"/>
    <w:rsid w:val="008342FD"/>
    <w:rsid w:val="00835229"/>
    <w:rsid w:val="0083525C"/>
    <w:rsid w:val="008353E0"/>
    <w:rsid w:val="0083684A"/>
    <w:rsid w:val="00836A51"/>
    <w:rsid w:val="0083734C"/>
    <w:rsid w:val="008373D9"/>
    <w:rsid w:val="008374FD"/>
    <w:rsid w:val="0083772F"/>
    <w:rsid w:val="0083790F"/>
    <w:rsid w:val="00837B89"/>
    <w:rsid w:val="008409D9"/>
    <w:rsid w:val="00841A22"/>
    <w:rsid w:val="0084216D"/>
    <w:rsid w:val="00842AC5"/>
    <w:rsid w:val="00842B09"/>
    <w:rsid w:val="00842C9E"/>
    <w:rsid w:val="00842CE2"/>
    <w:rsid w:val="00843166"/>
    <w:rsid w:val="00843268"/>
    <w:rsid w:val="00843BCA"/>
    <w:rsid w:val="00843E8F"/>
    <w:rsid w:val="0084403D"/>
    <w:rsid w:val="00844344"/>
    <w:rsid w:val="00844770"/>
    <w:rsid w:val="00844EE5"/>
    <w:rsid w:val="00845135"/>
    <w:rsid w:val="00845295"/>
    <w:rsid w:val="00845968"/>
    <w:rsid w:val="008459EC"/>
    <w:rsid w:val="00845E7A"/>
    <w:rsid w:val="0084697C"/>
    <w:rsid w:val="00846CD9"/>
    <w:rsid w:val="008477A6"/>
    <w:rsid w:val="008479A1"/>
    <w:rsid w:val="00847F02"/>
    <w:rsid w:val="008503B3"/>
    <w:rsid w:val="008505EF"/>
    <w:rsid w:val="00850862"/>
    <w:rsid w:val="008509D4"/>
    <w:rsid w:val="008510DF"/>
    <w:rsid w:val="00851234"/>
    <w:rsid w:val="008517E2"/>
    <w:rsid w:val="008519D9"/>
    <w:rsid w:val="00851AA2"/>
    <w:rsid w:val="00851E38"/>
    <w:rsid w:val="00852324"/>
    <w:rsid w:val="008523BF"/>
    <w:rsid w:val="0085252E"/>
    <w:rsid w:val="008527D5"/>
    <w:rsid w:val="00852882"/>
    <w:rsid w:val="008535C4"/>
    <w:rsid w:val="008537DE"/>
    <w:rsid w:val="00853864"/>
    <w:rsid w:val="0085447B"/>
    <w:rsid w:val="008545A3"/>
    <w:rsid w:val="008545F2"/>
    <w:rsid w:val="008547FA"/>
    <w:rsid w:val="00854A16"/>
    <w:rsid w:val="00854BDD"/>
    <w:rsid w:val="00855903"/>
    <w:rsid w:val="00855BE6"/>
    <w:rsid w:val="00855DC5"/>
    <w:rsid w:val="008564BA"/>
    <w:rsid w:val="008567D7"/>
    <w:rsid w:val="00856D5B"/>
    <w:rsid w:val="008575EC"/>
    <w:rsid w:val="00857767"/>
    <w:rsid w:val="008578FA"/>
    <w:rsid w:val="00857F90"/>
    <w:rsid w:val="00860128"/>
    <w:rsid w:val="008602AD"/>
    <w:rsid w:val="00860B0D"/>
    <w:rsid w:val="008617B6"/>
    <w:rsid w:val="00861AC6"/>
    <w:rsid w:val="00861BAF"/>
    <w:rsid w:val="0086275F"/>
    <w:rsid w:val="0086279E"/>
    <w:rsid w:val="00862A10"/>
    <w:rsid w:val="00862AC2"/>
    <w:rsid w:val="00863680"/>
    <w:rsid w:val="00863744"/>
    <w:rsid w:val="008637B3"/>
    <w:rsid w:val="008639A0"/>
    <w:rsid w:val="008639A1"/>
    <w:rsid w:val="00863FCF"/>
    <w:rsid w:val="00864668"/>
    <w:rsid w:val="008647A2"/>
    <w:rsid w:val="008647F2"/>
    <w:rsid w:val="008649F7"/>
    <w:rsid w:val="00864BD2"/>
    <w:rsid w:val="00864BF1"/>
    <w:rsid w:val="00864C22"/>
    <w:rsid w:val="00864D40"/>
    <w:rsid w:val="0086504D"/>
    <w:rsid w:val="008656A9"/>
    <w:rsid w:val="00865B72"/>
    <w:rsid w:val="00865C32"/>
    <w:rsid w:val="00865D2A"/>
    <w:rsid w:val="00865D78"/>
    <w:rsid w:val="00866313"/>
    <w:rsid w:val="00866469"/>
    <w:rsid w:val="00867573"/>
    <w:rsid w:val="008679FD"/>
    <w:rsid w:val="00867CBA"/>
    <w:rsid w:val="00867CE8"/>
    <w:rsid w:val="00870443"/>
    <w:rsid w:val="008709B7"/>
    <w:rsid w:val="00870A29"/>
    <w:rsid w:val="00870CF6"/>
    <w:rsid w:val="00870D46"/>
    <w:rsid w:val="00871050"/>
    <w:rsid w:val="008719CC"/>
    <w:rsid w:val="00871B7E"/>
    <w:rsid w:val="00871BD7"/>
    <w:rsid w:val="008720B8"/>
    <w:rsid w:val="008726D0"/>
    <w:rsid w:val="00872869"/>
    <w:rsid w:val="008728AE"/>
    <w:rsid w:val="008729A4"/>
    <w:rsid w:val="00872E29"/>
    <w:rsid w:val="00872F06"/>
    <w:rsid w:val="0087323B"/>
    <w:rsid w:val="008733A8"/>
    <w:rsid w:val="00873D19"/>
    <w:rsid w:val="0087422D"/>
    <w:rsid w:val="008743B6"/>
    <w:rsid w:val="00874470"/>
    <w:rsid w:val="008744E3"/>
    <w:rsid w:val="008749F7"/>
    <w:rsid w:val="0087526B"/>
    <w:rsid w:val="00875603"/>
    <w:rsid w:val="008759D0"/>
    <w:rsid w:val="00875F7D"/>
    <w:rsid w:val="008760E9"/>
    <w:rsid w:val="00876190"/>
    <w:rsid w:val="00876F3E"/>
    <w:rsid w:val="008770CA"/>
    <w:rsid w:val="00877203"/>
    <w:rsid w:val="0087735B"/>
    <w:rsid w:val="008773F3"/>
    <w:rsid w:val="0087740A"/>
    <w:rsid w:val="0088041C"/>
    <w:rsid w:val="008804E2"/>
    <w:rsid w:val="008809A5"/>
    <w:rsid w:val="00880B1E"/>
    <w:rsid w:val="00881209"/>
    <w:rsid w:val="008813AD"/>
    <w:rsid w:val="00881C78"/>
    <w:rsid w:val="00881CDE"/>
    <w:rsid w:val="00882019"/>
    <w:rsid w:val="008822C3"/>
    <w:rsid w:val="00882726"/>
    <w:rsid w:val="008827D5"/>
    <w:rsid w:val="00882AB6"/>
    <w:rsid w:val="00883B0E"/>
    <w:rsid w:val="00883CE9"/>
    <w:rsid w:val="008845E3"/>
    <w:rsid w:val="008847BB"/>
    <w:rsid w:val="0088502A"/>
    <w:rsid w:val="00885601"/>
    <w:rsid w:val="00885810"/>
    <w:rsid w:val="00885D78"/>
    <w:rsid w:val="00885E9A"/>
    <w:rsid w:val="00885EF3"/>
    <w:rsid w:val="0088601C"/>
    <w:rsid w:val="008861FF"/>
    <w:rsid w:val="00886609"/>
    <w:rsid w:val="00886854"/>
    <w:rsid w:val="00887106"/>
    <w:rsid w:val="00887AF4"/>
    <w:rsid w:val="00887DE9"/>
    <w:rsid w:val="008900A5"/>
    <w:rsid w:val="00890401"/>
    <w:rsid w:val="0089080C"/>
    <w:rsid w:val="00890BDF"/>
    <w:rsid w:val="008913EB"/>
    <w:rsid w:val="0089183D"/>
    <w:rsid w:val="00891A1D"/>
    <w:rsid w:val="00891E55"/>
    <w:rsid w:val="00892407"/>
    <w:rsid w:val="00892488"/>
    <w:rsid w:val="0089282D"/>
    <w:rsid w:val="00892D69"/>
    <w:rsid w:val="00893303"/>
    <w:rsid w:val="00893393"/>
    <w:rsid w:val="00893BD5"/>
    <w:rsid w:val="00893D85"/>
    <w:rsid w:val="00893E00"/>
    <w:rsid w:val="008941AC"/>
    <w:rsid w:val="008941FB"/>
    <w:rsid w:val="0089476E"/>
    <w:rsid w:val="00894ED9"/>
    <w:rsid w:val="008954EE"/>
    <w:rsid w:val="00895502"/>
    <w:rsid w:val="008956E4"/>
    <w:rsid w:val="00895A3D"/>
    <w:rsid w:val="00895B4F"/>
    <w:rsid w:val="00896D59"/>
    <w:rsid w:val="008A036F"/>
    <w:rsid w:val="008A0548"/>
    <w:rsid w:val="008A066B"/>
    <w:rsid w:val="008A0723"/>
    <w:rsid w:val="008A07AF"/>
    <w:rsid w:val="008A0895"/>
    <w:rsid w:val="008A134E"/>
    <w:rsid w:val="008A160B"/>
    <w:rsid w:val="008A19C3"/>
    <w:rsid w:val="008A1F63"/>
    <w:rsid w:val="008A24CE"/>
    <w:rsid w:val="008A2B9B"/>
    <w:rsid w:val="008A2DB0"/>
    <w:rsid w:val="008A32E1"/>
    <w:rsid w:val="008A3743"/>
    <w:rsid w:val="008A399F"/>
    <w:rsid w:val="008A3F2F"/>
    <w:rsid w:val="008A44EB"/>
    <w:rsid w:val="008A4580"/>
    <w:rsid w:val="008A4E4C"/>
    <w:rsid w:val="008A51D0"/>
    <w:rsid w:val="008A5203"/>
    <w:rsid w:val="008A5CF0"/>
    <w:rsid w:val="008A5D70"/>
    <w:rsid w:val="008A6272"/>
    <w:rsid w:val="008A665E"/>
    <w:rsid w:val="008A66D4"/>
    <w:rsid w:val="008A6E7E"/>
    <w:rsid w:val="008A72B3"/>
    <w:rsid w:val="008A7CA1"/>
    <w:rsid w:val="008A7DDE"/>
    <w:rsid w:val="008A7E70"/>
    <w:rsid w:val="008B07DF"/>
    <w:rsid w:val="008B09B1"/>
    <w:rsid w:val="008B0BFE"/>
    <w:rsid w:val="008B0EA7"/>
    <w:rsid w:val="008B14C3"/>
    <w:rsid w:val="008B1A80"/>
    <w:rsid w:val="008B1B34"/>
    <w:rsid w:val="008B1BD3"/>
    <w:rsid w:val="008B227F"/>
    <w:rsid w:val="008B2A26"/>
    <w:rsid w:val="008B2F34"/>
    <w:rsid w:val="008B3B6B"/>
    <w:rsid w:val="008B411B"/>
    <w:rsid w:val="008B4131"/>
    <w:rsid w:val="008B41EF"/>
    <w:rsid w:val="008B441D"/>
    <w:rsid w:val="008B4832"/>
    <w:rsid w:val="008B49F5"/>
    <w:rsid w:val="008B4D9E"/>
    <w:rsid w:val="008B51B3"/>
    <w:rsid w:val="008B5664"/>
    <w:rsid w:val="008B56F2"/>
    <w:rsid w:val="008B5C1B"/>
    <w:rsid w:val="008B5C2A"/>
    <w:rsid w:val="008B5CEA"/>
    <w:rsid w:val="008B6022"/>
    <w:rsid w:val="008B62CD"/>
    <w:rsid w:val="008B62D5"/>
    <w:rsid w:val="008B6394"/>
    <w:rsid w:val="008B6572"/>
    <w:rsid w:val="008B66F6"/>
    <w:rsid w:val="008B6D66"/>
    <w:rsid w:val="008B7049"/>
    <w:rsid w:val="008B7057"/>
    <w:rsid w:val="008B7516"/>
    <w:rsid w:val="008B75D3"/>
    <w:rsid w:val="008B7BC4"/>
    <w:rsid w:val="008C0022"/>
    <w:rsid w:val="008C0B67"/>
    <w:rsid w:val="008C1DD8"/>
    <w:rsid w:val="008C1F86"/>
    <w:rsid w:val="008C2379"/>
    <w:rsid w:val="008C2893"/>
    <w:rsid w:val="008C2992"/>
    <w:rsid w:val="008C2C4E"/>
    <w:rsid w:val="008C2FB7"/>
    <w:rsid w:val="008C39CB"/>
    <w:rsid w:val="008C3B7A"/>
    <w:rsid w:val="008C4C67"/>
    <w:rsid w:val="008C4FE8"/>
    <w:rsid w:val="008C5351"/>
    <w:rsid w:val="008C5499"/>
    <w:rsid w:val="008C54B6"/>
    <w:rsid w:val="008C5690"/>
    <w:rsid w:val="008C6151"/>
    <w:rsid w:val="008C676E"/>
    <w:rsid w:val="008C6906"/>
    <w:rsid w:val="008C6D15"/>
    <w:rsid w:val="008C706D"/>
    <w:rsid w:val="008C7289"/>
    <w:rsid w:val="008C7528"/>
    <w:rsid w:val="008C7581"/>
    <w:rsid w:val="008C75F6"/>
    <w:rsid w:val="008C7915"/>
    <w:rsid w:val="008C7E03"/>
    <w:rsid w:val="008D0C56"/>
    <w:rsid w:val="008D1155"/>
    <w:rsid w:val="008D201C"/>
    <w:rsid w:val="008D25F0"/>
    <w:rsid w:val="008D275D"/>
    <w:rsid w:val="008D299B"/>
    <w:rsid w:val="008D300A"/>
    <w:rsid w:val="008D395C"/>
    <w:rsid w:val="008D3A39"/>
    <w:rsid w:val="008D3B3E"/>
    <w:rsid w:val="008D3C4D"/>
    <w:rsid w:val="008D3D59"/>
    <w:rsid w:val="008D4357"/>
    <w:rsid w:val="008D4543"/>
    <w:rsid w:val="008D4CAF"/>
    <w:rsid w:val="008D4DA1"/>
    <w:rsid w:val="008D527C"/>
    <w:rsid w:val="008D5800"/>
    <w:rsid w:val="008D590B"/>
    <w:rsid w:val="008D59A0"/>
    <w:rsid w:val="008D6630"/>
    <w:rsid w:val="008D664E"/>
    <w:rsid w:val="008D71F1"/>
    <w:rsid w:val="008D7470"/>
    <w:rsid w:val="008D768F"/>
    <w:rsid w:val="008D7868"/>
    <w:rsid w:val="008E0664"/>
    <w:rsid w:val="008E1682"/>
    <w:rsid w:val="008E16AC"/>
    <w:rsid w:val="008E194A"/>
    <w:rsid w:val="008E1B35"/>
    <w:rsid w:val="008E1BEE"/>
    <w:rsid w:val="008E2ED7"/>
    <w:rsid w:val="008E2F02"/>
    <w:rsid w:val="008E31A6"/>
    <w:rsid w:val="008E3B6A"/>
    <w:rsid w:val="008E4847"/>
    <w:rsid w:val="008E4985"/>
    <w:rsid w:val="008E4C1E"/>
    <w:rsid w:val="008E4C92"/>
    <w:rsid w:val="008E505D"/>
    <w:rsid w:val="008E554E"/>
    <w:rsid w:val="008E56B7"/>
    <w:rsid w:val="008E5733"/>
    <w:rsid w:val="008E5BE6"/>
    <w:rsid w:val="008E5D60"/>
    <w:rsid w:val="008E5EA3"/>
    <w:rsid w:val="008E5F78"/>
    <w:rsid w:val="008E5FCE"/>
    <w:rsid w:val="008E617A"/>
    <w:rsid w:val="008E6674"/>
    <w:rsid w:val="008E6BF2"/>
    <w:rsid w:val="008E6DC6"/>
    <w:rsid w:val="008E749D"/>
    <w:rsid w:val="008E76D2"/>
    <w:rsid w:val="008E79A5"/>
    <w:rsid w:val="008E7BEE"/>
    <w:rsid w:val="008E7ED7"/>
    <w:rsid w:val="008F08DF"/>
    <w:rsid w:val="008F091B"/>
    <w:rsid w:val="008F0A95"/>
    <w:rsid w:val="008F0AEE"/>
    <w:rsid w:val="008F11E8"/>
    <w:rsid w:val="008F158A"/>
    <w:rsid w:val="008F269B"/>
    <w:rsid w:val="008F2A86"/>
    <w:rsid w:val="008F3672"/>
    <w:rsid w:val="008F37FE"/>
    <w:rsid w:val="008F3804"/>
    <w:rsid w:val="008F3BCD"/>
    <w:rsid w:val="008F3C53"/>
    <w:rsid w:val="008F3EA7"/>
    <w:rsid w:val="008F44F1"/>
    <w:rsid w:val="008F4774"/>
    <w:rsid w:val="008F4A8D"/>
    <w:rsid w:val="008F4AB9"/>
    <w:rsid w:val="008F4AFE"/>
    <w:rsid w:val="008F5336"/>
    <w:rsid w:val="008F54CE"/>
    <w:rsid w:val="008F5568"/>
    <w:rsid w:val="008F5AD9"/>
    <w:rsid w:val="008F5DA4"/>
    <w:rsid w:val="008F72D6"/>
    <w:rsid w:val="008F7654"/>
    <w:rsid w:val="008F78A9"/>
    <w:rsid w:val="008F7C73"/>
    <w:rsid w:val="00900EA0"/>
    <w:rsid w:val="00900F81"/>
    <w:rsid w:val="00900F9C"/>
    <w:rsid w:val="00901055"/>
    <w:rsid w:val="00901BA3"/>
    <w:rsid w:val="00901E05"/>
    <w:rsid w:val="00901FC0"/>
    <w:rsid w:val="009020DA"/>
    <w:rsid w:val="009021C0"/>
    <w:rsid w:val="009024E0"/>
    <w:rsid w:val="00902503"/>
    <w:rsid w:val="009034B9"/>
    <w:rsid w:val="009035A8"/>
    <w:rsid w:val="0090424F"/>
    <w:rsid w:val="00904396"/>
    <w:rsid w:val="0090455C"/>
    <w:rsid w:val="009048E3"/>
    <w:rsid w:val="00904B7B"/>
    <w:rsid w:val="00904E44"/>
    <w:rsid w:val="00905218"/>
    <w:rsid w:val="009052D2"/>
    <w:rsid w:val="00905359"/>
    <w:rsid w:val="00905552"/>
    <w:rsid w:val="00905825"/>
    <w:rsid w:val="00905EBC"/>
    <w:rsid w:val="0090655E"/>
    <w:rsid w:val="0090689A"/>
    <w:rsid w:val="009070D6"/>
    <w:rsid w:val="009074E0"/>
    <w:rsid w:val="00907573"/>
    <w:rsid w:val="0090780D"/>
    <w:rsid w:val="00907FBD"/>
    <w:rsid w:val="0091005D"/>
    <w:rsid w:val="009106F3"/>
    <w:rsid w:val="0091099E"/>
    <w:rsid w:val="00910EAD"/>
    <w:rsid w:val="009113A9"/>
    <w:rsid w:val="009113C4"/>
    <w:rsid w:val="009114BE"/>
    <w:rsid w:val="009115E2"/>
    <w:rsid w:val="009116E9"/>
    <w:rsid w:val="00911FB9"/>
    <w:rsid w:val="009120ED"/>
    <w:rsid w:val="009123A8"/>
    <w:rsid w:val="00912ED6"/>
    <w:rsid w:val="00913693"/>
    <w:rsid w:val="0091387B"/>
    <w:rsid w:val="00914059"/>
    <w:rsid w:val="00914125"/>
    <w:rsid w:val="009141A0"/>
    <w:rsid w:val="00914D0C"/>
    <w:rsid w:val="00914F97"/>
    <w:rsid w:val="009152F9"/>
    <w:rsid w:val="009156A7"/>
    <w:rsid w:val="0091596F"/>
    <w:rsid w:val="00915A84"/>
    <w:rsid w:val="00915F0E"/>
    <w:rsid w:val="00915FFD"/>
    <w:rsid w:val="00916772"/>
    <w:rsid w:val="00917188"/>
    <w:rsid w:val="009172D9"/>
    <w:rsid w:val="00917B39"/>
    <w:rsid w:val="009201FD"/>
    <w:rsid w:val="00920CB0"/>
    <w:rsid w:val="00920D4E"/>
    <w:rsid w:val="00921584"/>
    <w:rsid w:val="00921DE6"/>
    <w:rsid w:val="00921E81"/>
    <w:rsid w:val="0092227F"/>
    <w:rsid w:val="00922391"/>
    <w:rsid w:val="0092287D"/>
    <w:rsid w:val="0092299D"/>
    <w:rsid w:val="0092310B"/>
    <w:rsid w:val="009232A2"/>
    <w:rsid w:val="0092366E"/>
    <w:rsid w:val="009238AA"/>
    <w:rsid w:val="0092395F"/>
    <w:rsid w:val="00923B34"/>
    <w:rsid w:val="00923CEA"/>
    <w:rsid w:val="00923E31"/>
    <w:rsid w:val="0092428A"/>
    <w:rsid w:val="0092437A"/>
    <w:rsid w:val="009246E6"/>
    <w:rsid w:val="00924AE0"/>
    <w:rsid w:val="00924B11"/>
    <w:rsid w:val="00924EE9"/>
    <w:rsid w:val="0092527D"/>
    <w:rsid w:val="00925D5B"/>
    <w:rsid w:val="0092605C"/>
    <w:rsid w:val="009262C5"/>
    <w:rsid w:val="009265BE"/>
    <w:rsid w:val="00927523"/>
    <w:rsid w:val="009276DD"/>
    <w:rsid w:val="0093032F"/>
    <w:rsid w:val="00930551"/>
    <w:rsid w:val="00930715"/>
    <w:rsid w:val="00930BCE"/>
    <w:rsid w:val="00932150"/>
    <w:rsid w:val="0093236C"/>
    <w:rsid w:val="0093275C"/>
    <w:rsid w:val="00932D0C"/>
    <w:rsid w:val="00932D62"/>
    <w:rsid w:val="00933077"/>
    <w:rsid w:val="0093406C"/>
    <w:rsid w:val="00934393"/>
    <w:rsid w:val="00934615"/>
    <w:rsid w:val="00934695"/>
    <w:rsid w:val="00934870"/>
    <w:rsid w:val="00934B02"/>
    <w:rsid w:val="00934FF9"/>
    <w:rsid w:val="00935635"/>
    <w:rsid w:val="009356CD"/>
    <w:rsid w:val="0093572E"/>
    <w:rsid w:val="00936586"/>
    <w:rsid w:val="009368FA"/>
    <w:rsid w:val="00936E03"/>
    <w:rsid w:val="00937612"/>
    <w:rsid w:val="009376B6"/>
    <w:rsid w:val="009377E6"/>
    <w:rsid w:val="00937FE5"/>
    <w:rsid w:val="00940BA8"/>
    <w:rsid w:val="00941351"/>
    <w:rsid w:val="0094139F"/>
    <w:rsid w:val="00941915"/>
    <w:rsid w:val="009421A6"/>
    <w:rsid w:val="0094223C"/>
    <w:rsid w:val="009422D6"/>
    <w:rsid w:val="0094230D"/>
    <w:rsid w:val="00942CD0"/>
    <w:rsid w:val="00943492"/>
    <w:rsid w:val="0094435C"/>
    <w:rsid w:val="00944377"/>
    <w:rsid w:val="009447BE"/>
    <w:rsid w:val="0094497F"/>
    <w:rsid w:val="00944C3F"/>
    <w:rsid w:val="0094570A"/>
    <w:rsid w:val="00945986"/>
    <w:rsid w:val="00946612"/>
    <w:rsid w:val="009468E7"/>
    <w:rsid w:val="0094691F"/>
    <w:rsid w:val="00946C69"/>
    <w:rsid w:val="00946F7C"/>
    <w:rsid w:val="00947295"/>
    <w:rsid w:val="009472EF"/>
    <w:rsid w:val="009474E8"/>
    <w:rsid w:val="00947521"/>
    <w:rsid w:val="00950197"/>
    <w:rsid w:val="00950290"/>
    <w:rsid w:val="009506F9"/>
    <w:rsid w:val="00950817"/>
    <w:rsid w:val="00950C29"/>
    <w:rsid w:val="00951010"/>
    <w:rsid w:val="00951348"/>
    <w:rsid w:val="009517D5"/>
    <w:rsid w:val="00951850"/>
    <w:rsid w:val="00951B77"/>
    <w:rsid w:val="00951FB4"/>
    <w:rsid w:val="00953137"/>
    <w:rsid w:val="00953551"/>
    <w:rsid w:val="00953721"/>
    <w:rsid w:val="009546CA"/>
    <w:rsid w:val="00955765"/>
    <w:rsid w:val="00955AB2"/>
    <w:rsid w:val="00955B65"/>
    <w:rsid w:val="0095667D"/>
    <w:rsid w:val="00956D4F"/>
    <w:rsid w:val="00956E01"/>
    <w:rsid w:val="00956F5E"/>
    <w:rsid w:val="00957C4F"/>
    <w:rsid w:val="00957CA8"/>
    <w:rsid w:val="00960405"/>
    <w:rsid w:val="009607C3"/>
    <w:rsid w:val="009607D6"/>
    <w:rsid w:val="00960818"/>
    <w:rsid w:val="00960AF1"/>
    <w:rsid w:val="00960F86"/>
    <w:rsid w:val="0096244E"/>
    <w:rsid w:val="00962515"/>
    <w:rsid w:val="00962620"/>
    <w:rsid w:val="009626F8"/>
    <w:rsid w:val="00962D8B"/>
    <w:rsid w:val="00963429"/>
    <w:rsid w:val="00963B20"/>
    <w:rsid w:val="00963B63"/>
    <w:rsid w:val="009647D7"/>
    <w:rsid w:val="0096503B"/>
    <w:rsid w:val="0096566F"/>
    <w:rsid w:val="00965F67"/>
    <w:rsid w:val="0096601A"/>
    <w:rsid w:val="0096676F"/>
    <w:rsid w:val="009675EF"/>
    <w:rsid w:val="00967866"/>
    <w:rsid w:val="00967E74"/>
    <w:rsid w:val="00967FB6"/>
    <w:rsid w:val="00970031"/>
    <w:rsid w:val="00970184"/>
    <w:rsid w:val="0097079D"/>
    <w:rsid w:val="00970E54"/>
    <w:rsid w:val="00970E73"/>
    <w:rsid w:val="009711BB"/>
    <w:rsid w:val="009714FB"/>
    <w:rsid w:val="00971587"/>
    <w:rsid w:val="009718D5"/>
    <w:rsid w:val="00971BB9"/>
    <w:rsid w:val="00971DFB"/>
    <w:rsid w:val="00971EE8"/>
    <w:rsid w:val="00971F46"/>
    <w:rsid w:val="009727BB"/>
    <w:rsid w:val="00972B46"/>
    <w:rsid w:val="00972DAC"/>
    <w:rsid w:val="00972ECB"/>
    <w:rsid w:val="00973837"/>
    <w:rsid w:val="00973858"/>
    <w:rsid w:val="0097396D"/>
    <w:rsid w:val="00974F5E"/>
    <w:rsid w:val="009750B6"/>
    <w:rsid w:val="0097552B"/>
    <w:rsid w:val="00975538"/>
    <w:rsid w:val="009765F4"/>
    <w:rsid w:val="009767BD"/>
    <w:rsid w:val="009776F0"/>
    <w:rsid w:val="00977A0E"/>
    <w:rsid w:val="00980529"/>
    <w:rsid w:val="00981C48"/>
    <w:rsid w:val="00981C80"/>
    <w:rsid w:val="0098208A"/>
    <w:rsid w:val="00982252"/>
    <w:rsid w:val="00982F93"/>
    <w:rsid w:val="0098323A"/>
    <w:rsid w:val="00983A74"/>
    <w:rsid w:val="00983AE9"/>
    <w:rsid w:val="00984443"/>
    <w:rsid w:val="00985D86"/>
    <w:rsid w:val="00986105"/>
    <w:rsid w:val="009863D0"/>
    <w:rsid w:val="00986938"/>
    <w:rsid w:val="00986EBD"/>
    <w:rsid w:val="00986F6A"/>
    <w:rsid w:val="0098761B"/>
    <w:rsid w:val="00987649"/>
    <w:rsid w:val="00987D69"/>
    <w:rsid w:val="009908C5"/>
    <w:rsid w:val="00990BB8"/>
    <w:rsid w:val="00990DD1"/>
    <w:rsid w:val="00990ECA"/>
    <w:rsid w:val="00991291"/>
    <w:rsid w:val="00991DA9"/>
    <w:rsid w:val="009920F3"/>
    <w:rsid w:val="00992CB0"/>
    <w:rsid w:val="0099313F"/>
    <w:rsid w:val="009939DA"/>
    <w:rsid w:val="00993D89"/>
    <w:rsid w:val="00993E7D"/>
    <w:rsid w:val="0099417C"/>
    <w:rsid w:val="00994797"/>
    <w:rsid w:val="00994AE3"/>
    <w:rsid w:val="00994BAC"/>
    <w:rsid w:val="00995075"/>
    <w:rsid w:val="00995141"/>
    <w:rsid w:val="00995460"/>
    <w:rsid w:val="00995661"/>
    <w:rsid w:val="00995991"/>
    <w:rsid w:val="00995DE6"/>
    <w:rsid w:val="00995E3B"/>
    <w:rsid w:val="0099644C"/>
    <w:rsid w:val="0099661B"/>
    <w:rsid w:val="00996E8B"/>
    <w:rsid w:val="00996F03"/>
    <w:rsid w:val="00996FFD"/>
    <w:rsid w:val="0099702D"/>
    <w:rsid w:val="009972D9"/>
    <w:rsid w:val="009974BC"/>
    <w:rsid w:val="00997ED6"/>
    <w:rsid w:val="009A06B0"/>
    <w:rsid w:val="009A0CBC"/>
    <w:rsid w:val="009A1315"/>
    <w:rsid w:val="009A1617"/>
    <w:rsid w:val="009A1A3C"/>
    <w:rsid w:val="009A1A3D"/>
    <w:rsid w:val="009A1F3F"/>
    <w:rsid w:val="009A2FCA"/>
    <w:rsid w:val="009A3461"/>
    <w:rsid w:val="009A36A4"/>
    <w:rsid w:val="009A4A0D"/>
    <w:rsid w:val="009A4BD2"/>
    <w:rsid w:val="009A4D96"/>
    <w:rsid w:val="009A4ED2"/>
    <w:rsid w:val="009A521F"/>
    <w:rsid w:val="009A5CFF"/>
    <w:rsid w:val="009A6348"/>
    <w:rsid w:val="009A649E"/>
    <w:rsid w:val="009A6551"/>
    <w:rsid w:val="009A696E"/>
    <w:rsid w:val="009A6A7E"/>
    <w:rsid w:val="009A6ECB"/>
    <w:rsid w:val="009A761C"/>
    <w:rsid w:val="009A78FE"/>
    <w:rsid w:val="009A7971"/>
    <w:rsid w:val="009B031B"/>
    <w:rsid w:val="009B03C0"/>
    <w:rsid w:val="009B043B"/>
    <w:rsid w:val="009B135A"/>
    <w:rsid w:val="009B15FD"/>
    <w:rsid w:val="009B1825"/>
    <w:rsid w:val="009B1C1C"/>
    <w:rsid w:val="009B1D7D"/>
    <w:rsid w:val="009B27B6"/>
    <w:rsid w:val="009B2E59"/>
    <w:rsid w:val="009B3489"/>
    <w:rsid w:val="009B4054"/>
    <w:rsid w:val="009B42A5"/>
    <w:rsid w:val="009B4ADC"/>
    <w:rsid w:val="009B545D"/>
    <w:rsid w:val="009B555A"/>
    <w:rsid w:val="009B5777"/>
    <w:rsid w:val="009B5812"/>
    <w:rsid w:val="009B5813"/>
    <w:rsid w:val="009B589E"/>
    <w:rsid w:val="009B5D40"/>
    <w:rsid w:val="009B5E51"/>
    <w:rsid w:val="009B660C"/>
    <w:rsid w:val="009B6749"/>
    <w:rsid w:val="009B6971"/>
    <w:rsid w:val="009B69FA"/>
    <w:rsid w:val="009B6A01"/>
    <w:rsid w:val="009B6C61"/>
    <w:rsid w:val="009B70A6"/>
    <w:rsid w:val="009B750B"/>
    <w:rsid w:val="009B793C"/>
    <w:rsid w:val="009B7B46"/>
    <w:rsid w:val="009B7CF1"/>
    <w:rsid w:val="009B7F6E"/>
    <w:rsid w:val="009C0191"/>
    <w:rsid w:val="009C0492"/>
    <w:rsid w:val="009C0682"/>
    <w:rsid w:val="009C07B8"/>
    <w:rsid w:val="009C0D4E"/>
    <w:rsid w:val="009C10A2"/>
    <w:rsid w:val="009C1B96"/>
    <w:rsid w:val="009C1BAB"/>
    <w:rsid w:val="009C1D52"/>
    <w:rsid w:val="009C2043"/>
    <w:rsid w:val="009C20E6"/>
    <w:rsid w:val="009C211B"/>
    <w:rsid w:val="009C3238"/>
    <w:rsid w:val="009C35DF"/>
    <w:rsid w:val="009C3601"/>
    <w:rsid w:val="009C3D62"/>
    <w:rsid w:val="009C4418"/>
    <w:rsid w:val="009C4F5A"/>
    <w:rsid w:val="009C520E"/>
    <w:rsid w:val="009C5251"/>
    <w:rsid w:val="009C5592"/>
    <w:rsid w:val="009C5B08"/>
    <w:rsid w:val="009C6009"/>
    <w:rsid w:val="009C64B7"/>
    <w:rsid w:val="009C7268"/>
    <w:rsid w:val="009C7BA4"/>
    <w:rsid w:val="009D0C06"/>
    <w:rsid w:val="009D0C63"/>
    <w:rsid w:val="009D0D1E"/>
    <w:rsid w:val="009D0F1D"/>
    <w:rsid w:val="009D1324"/>
    <w:rsid w:val="009D1BEC"/>
    <w:rsid w:val="009D1D08"/>
    <w:rsid w:val="009D1E53"/>
    <w:rsid w:val="009D224C"/>
    <w:rsid w:val="009D22F5"/>
    <w:rsid w:val="009D3B9B"/>
    <w:rsid w:val="009D4C33"/>
    <w:rsid w:val="009D4E76"/>
    <w:rsid w:val="009D5919"/>
    <w:rsid w:val="009D64EF"/>
    <w:rsid w:val="009D659E"/>
    <w:rsid w:val="009D68FD"/>
    <w:rsid w:val="009D708A"/>
    <w:rsid w:val="009D73FB"/>
    <w:rsid w:val="009D7D12"/>
    <w:rsid w:val="009D7DF3"/>
    <w:rsid w:val="009D7F5E"/>
    <w:rsid w:val="009E06DC"/>
    <w:rsid w:val="009E0703"/>
    <w:rsid w:val="009E0E2B"/>
    <w:rsid w:val="009E13B1"/>
    <w:rsid w:val="009E1705"/>
    <w:rsid w:val="009E18C9"/>
    <w:rsid w:val="009E1B37"/>
    <w:rsid w:val="009E1F3F"/>
    <w:rsid w:val="009E27E2"/>
    <w:rsid w:val="009E2CD3"/>
    <w:rsid w:val="009E2D3B"/>
    <w:rsid w:val="009E2D84"/>
    <w:rsid w:val="009E2DCE"/>
    <w:rsid w:val="009E2F8C"/>
    <w:rsid w:val="009E33BC"/>
    <w:rsid w:val="009E3623"/>
    <w:rsid w:val="009E3EA0"/>
    <w:rsid w:val="009E470A"/>
    <w:rsid w:val="009E4B82"/>
    <w:rsid w:val="009E581F"/>
    <w:rsid w:val="009E62B3"/>
    <w:rsid w:val="009E69EF"/>
    <w:rsid w:val="009E6ACE"/>
    <w:rsid w:val="009E6EED"/>
    <w:rsid w:val="009E7027"/>
    <w:rsid w:val="009E77DC"/>
    <w:rsid w:val="009E77ED"/>
    <w:rsid w:val="009E7C97"/>
    <w:rsid w:val="009F0112"/>
    <w:rsid w:val="009F0220"/>
    <w:rsid w:val="009F0491"/>
    <w:rsid w:val="009F04E2"/>
    <w:rsid w:val="009F0667"/>
    <w:rsid w:val="009F0889"/>
    <w:rsid w:val="009F0899"/>
    <w:rsid w:val="009F1ADD"/>
    <w:rsid w:val="009F1D49"/>
    <w:rsid w:val="009F1DFE"/>
    <w:rsid w:val="009F1FF7"/>
    <w:rsid w:val="009F2392"/>
    <w:rsid w:val="009F2555"/>
    <w:rsid w:val="009F2565"/>
    <w:rsid w:val="009F3443"/>
    <w:rsid w:val="009F3CC1"/>
    <w:rsid w:val="009F427C"/>
    <w:rsid w:val="009F46BD"/>
    <w:rsid w:val="009F49E8"/>
    <w:rsid w:val="009F4E49"/>
    <w:rsid w:val="009F5736"/>
    <w:rsid w:val="009F578E"/>
    <w:rsid w:val="009F58FD"/>
    <w:rsid w:val="009F5B73"/>
    <w:rsid w:val="009F62FC"/>
    <w:rsid w:val="009F6773"/>
    <w:rsid w:val="009F69DD"/>
    <w:rsid w:val="009F6F91"/>
    <w:rsid w:val="009F7447"/>
    <w:rsid w:val="009F7CA3"/>
    <w:rsid w:val="00A0000B"/>
    <w:rsid w:val="00A003D6"/>
    <w:rsid w:val="00A00580"/>
    <w:rsid w:val="00A0084F"/>
    <w:rsid w:val="00A0122B"/>
    <w:rsid w:val="00A01D66"/>
    <w:rsid w:val="00A024B0"/>
    <w:rsid w:val="00A0293F"/>
    <w:rsid w:val="00A02CAD"/>
    <w:rsid w:val="00A02CC4"/>
    <w:rsid w:val="00A03345"/>
    <w:rsid w:val="00A03532"/>
    <w:rsid w:val="00A036FD"/>
    <w:rsid w:val="00A0447D"/>
    <w:rsid w:val="00A04B91"/>
    <w:rsid w:val="00A04D4A"/>
    <w:rsid w:val="00A05713"/>
    <w:rsid w:val="00A05865"/>
    <w:rsid w:val="00A05D34"/>
    <w:rsid w:val="00A05F44"/>
    <w:rsid w:val="00A06079"/>
    <w:rsid w:val="00A063D6"/>
    <w:rsid w:val="00A0646C"/>
    <w:rsid w:val="00A06F9E"/>
    <w:rsid w:val="00A0712A"/>
    <w:rsid w:val="00A1034C"/>
    <w:rsid w:val="00A10655"/>
    <w:rsid w:val="00A10E74"/>
    <w:rsid w:val="00A11C9F"/>
    <w:rsid w:val="00A120C0"/>
    <w:rsid w:val="00A120EF"/>
    <w:rsid w:val="00A1212D"/>
    <w:rsid w:val="00A1229C"/>
    <w:rsid w:val="00A1232B"/>
    <w:rsid w:val="00A12458"/>
    <w:rsid w:val="00A12769"/>
    <w:rsid w:val="00A12A31"/>
    <w:rsid w:val="00A1391F"/>
    <w:rsid w:val="00A13B06"/>
    <w:rsid w:val="00A13D94"/>
    <w:rsid w:val="00A1442F"/>
    <w:rsid w:val="00A14847"/>
    <w:rsid w:val="00A14869"/>
    <w:rsid w:val="00A14C22"/>
    <w:rsid w:val="00A14D44"/>
    <w:rsid w:val="00A14D57"/>
    <w:rsid w:val="00A1512C"/>
    <w:rsid w:val="00A155F3"/>
    <w:rsid w:val="00A1572B"/>
    <w:rsid w:val="00A15A5F"/>
    <w:rsid w:val="00A15FF4"/>
    <w:rsid w:val="00A15FFB"/>
    <w:rsid w:val="00A1717A"/>
    <w:rsid w:val="00A171CB"/>
    <w:rsid w:val="00A20260"/>
    <w:rsid w:val="00A20405"/>
    <w:rsid w:val="00A20E0B"/>
    <w:rsid w:val="00A211D6"/>
    <w:rsid w:val="00A21684"/>
    <w:rsid w:val="00A21A91"/>
    <w:rsid w:val="00A21F26"/>
    <w:rsid w:val="00A220DF"/>
    <w:rsid w:val="00A22DF0"/>
    <w:rsid w:val="00A2364D"/>
    <w:rsid w:val="00A23C33"/>
    <w:rsid w:val="00A23CD0"/>
    <w:rsid w:val="00A23DF8"/>
    <w:rsid w:val="00A24053"/>
    <w:rsid w:val="00A240C7"/>
    <w:rsid w:val="00A242CB"/>
    <w:rsid w:val="00A249DA"/>
    <w:rsid w:val="00A24C87"/>
    <w:rsid w:val="00A24D45"/>
    <w:rsid w:val="00A255BF"/>
    <w:rsid w:val="00A2584C"/>
    <w:rsid w:val="00A26178"/>
    <w:rsid w:val="00A26558"/>
    <w:rsid w:val="00A26968"/>
    <w:rsid w:val="00A26FA5"/>
    <w:rsid w:val="00A27174"/>
    <w:rsid w:val="00A274D5"/>
    <w:rsid w:val="00A2751B"/>
    <w:rsid w:val="00A2773D"/>
    <w:rsid w:val="00A304C2"/>
    <w:rsid w:val="00A30F18"/>
    <w:rsid w:val="00A30FD5"/>
    <w:rsid w:val="00A312EE"/>
    <w:rsid w:val="00A31311"/>
    <w:rsid w:val="00A31DB9"/>
    <w:rsid w:val="00A3277B"/>
    <w:rsid w:val="00A32866"/>
    <w:rsid w:val="00A32B49"/>
    <w:rsid w:val="00A33235"/>
    <w:rsid w:val="00A3345B"/>
    <w:rsid w:val="00A33EB1"/>
    <w:rsid w:val="00A34238"/>
    <w:rsid w:val="00A34445"/>
    <w:rsid w:val="00A348BD"/>
    <w:rsid w:val="00A3543A"/>
    <w:rsid w:val="00A35507"/>
    <w:rsid w:val="00A35732"/>
    <w:rsid w:val="00A35CB0"/>
    <w:rsid w:val="00A35D0E"/>
    <w:rsid w:val="00A3636B"/>
    <w:rsid w:val="00A3636C"/>
    <w:rsid w:val="00A36A79"/>
    <w:rsid w:val="00A36CE5"/>
    <w:rsid w:val="00A371F7"/>
    <w:rsid w:val="00A3767C"/>
    <w:rsid w:val="00A378D8"/>
    <w:rsid w:val="00A37F6B"/>
    <w:rsid w:val="00A40097"/>
    <w:rsid w:val="00A40B13"/>
    <w:rsid w:val="00A41770"/>
    <w:rsid w:val="00A421DA"/>
    <w:rsid w:val="00A426C7"/>
    <w:rsid w:val="00A42EB7"/>
    <w:rsid w:val="00A43090"/>
    <w:rsid w:val="00A430D2"/>
    <w:rsid w:val="00A43138"/>
    <w:rsid w:val="00A431B8"/>
    <w:rsid w:val="00A43CF4"/>
    <w:rsid w:val="00A43F10"/>
    <w:rsid w:val="00A43F31"/>
    <w:rsid w:val="00A440B6"/>
    <w:rsid w:val="00A44458"/>
    <w:rsid w:val="00A44544"/>
    <w:rsid w:val="00A44935"/>
    <w:rsid w:val="00A45227"/>
    <w:rsid w:val="00A45C66"/>
    <w:rsid w:val="00A46BA6"/>
    <w:rsid w:val="00A47B45"/>
    <w:rsid w:val="00A5008B"/>
    <w:rsid w:val="00A50476"/>
    <w:rsid w:val="00A506F3"/>
    <w:rsid w:val="00A51CF1"/>
    <w:rsid w:val="00A51D3F"/>
    <w:rsid w:val="00A51FD6"/>
    <w:rsid w:val="00A520D1"/>
    <w:rsid w:val="00A52232"/>
    <w:rsid w:val="00A522E0"/>
    <w:rsid w:val="00A5246F"/>
    <w:rsid w:val="00A524D0"/>
    <w:rsid w:val="00A52F23"/>
    <w:rsid w:val="00A52FA8"/>
    <w:rsid w:val="00A53436"/>
    <w:rsid w:val="00A53C57"/>
    <w:rsid w:val="00A540AB"/>
    <w:rsid w:val="00A5413C"/>
    <w:rsid w:val="00A5466B"/>
    <w:rsid w:val="00A54BEB"/>
    <w:rsid w:val="00A54F3F"/>
    <w:rsid w:val="00A565CF"/>
    <w:rsid w:val="00A568E3"/>
    <w:rsid w:val="00A56E3A"/>
    <w:rsid w:val="00A5704B"/>
    <w:rsid w:val="00A57232"/>
    <w:rsid w:val="00A572C4"/>
    <w:rsid w:val="00A5780E"/>
    <w:rsid w:val="00A60A51"/>
    <w:rsid w:val="00A60B72"/>
    <w:rsid w:val="00A60BEC"/>
    <w:rsid w:val="00A60CC8"/>
    <w:rsid w:val="00A6261A"/>
    <w:rsid w:val="00A6265E"/>
    <w:rsid w:val="00A6268E"/>
    <w:rsid w:val="00A6273B"/>
    <w:rsid w:val="00A63A12"/>
    <w:rsid w:val="00A6402F"/>
    <w:rsid w:val="00A644E3"/>
    <w:rsid w:val="00A64948"/>
    <w:rsid w:val="00A64E04"/>
    <w:rsid w:val="00A6500D"/>
    <w:rsid w:val="00A651E8"/>
    <w:rsid w:val="00A6553D"/>
    <w:rsid w:val="00A65C83"/>
    <w:rsid w:val="00A65E5E"/>
    <w:rsid w:val="00A66003"/>
    <w:rsid w:val="00A6616E"/>
    <w:rsid w:val="00A6676F"/>
    <w:rsid w:val="00A66B02"/>
    <w:rsid w:val="00A66FB3"/>
    <w:rsid w:val="00A6779B"/>
    <w:rsid w:val="00A67822"/>
    <w:rsid w:val="00A678D9"/>
    <w:rsid w:val="00A67D61"/>
    <w:rsid w:val="00A7028D"/>
    <w:rsid w:val="00A7070E"/>
    <w:rsid w:val="00A70CC8"/>
    <w:rsid w:val="00A7144B"/>
    <w:rsid w:val="00A71A5D"/>
    <w:rsid w:val="00A71E80"/>
    <w:rsid w:val="00A7273A"/>
    <w:rsid w:val="00A72AAC"/>
    <w:rsid w:val="00A73424"/>
    <w:rsid w:val="00A734EC"/>
    <w:rsid w:val="00A73717"/>
    <w:rsid w:val="00A73C01"/>
    <w:rsid w:val="00A73D71"/>
    <w:rsid w:val="00A74010"/>
    <w:rsid w:val="00A746F1"/>
    <w:rsid w:val="00A7476B"/>
    <w:rsid w:val="00A747E8"/>
    <w:rsid w:val="00A7499F"/>
    <w:rsid w:val="00A74CFB"/>
    <w:rsid w:val="00A751CC"/>
    <w:rsid w:val="00A753B8"/>
    <w:rsid w:val="00A75423"/>
    <w:rsid w:val="00A754D0"/>
    <w:rsid w:val="00A764B9"/>
    <w:rsid w:val="00A77544"/>
    <w:rsid w:val="00A775C0"/>
    <w:rsid w:val="00A77FE5"/>
    <w:rsid w:val="00A8044A"/>
    <w:rsid w:val="00A80539"/>
    <w:rsid w:val="00A80DD0"/>
    <w:rsid w:val="00A80E08"/>
    <w:rsid w:val="00A8107F"/>
    <w:rsid w:val="00A8143B"/>
    <w:rsid w:val="00A8158C"/>
    <w:rsid w:val="00A81CA5"/>
    <w:rsid w:val="00A822BA"/>
    <w:rsid w:val="00A8238A"/>
    <w:rsid w:val="00A8254F"/>
    <w:rsid w:val="00A82807"/>
    <w:rsid w:val="00A82C83"/>
    <w:rsid w:val="00A82DA1"/>
    <w:rsid w:val="00A83013"/>
    <w:rsid w:val="00A83123"/>
    <w:rsid w:val="00A835C8"/>
    <w:rsid w:val="00A8444E"/>
    <w:rsid w:val="00A849C4"/>
    <w:rsid w:val="00A84C95"/>
    <w:rsid w:val="00A8501F"/>
    <w:rsid w:val="00A8523B"/>
    <w:rsid w:val="00A85252"/>
    <w:rsid w:val="00A85302"/>
    <w:rsid w:val="00A85A1C"/>
    <w:rsid w:val="00A85B22"/>
    <w:rsid w:val="00A863AF"/>
    <w:rsid w:val="00A863EC"/>
    <w:rsid w:val="00A8697C"/>
    <w:rsid w:val="00A869DC"/>
    <w:rsid w:val="00A86AD7"/>
    <w:rsid w:val="00A86BC3"/>
    <w:rsid w:val="00A8723B"/>
    <w:rsid w:val="00A8759C"/>
    <w:rsid w:val="00A8770D"/>
    <w:rsid w:val="00A87E60"/>
    <w:rsid w:val="00A87E7E"/>
    <w:rsid w:val="00A87FC5"/>
    <w:rsid w:val="00A901D2"/>
    <w:rsid w:val="00A903E2"/>
    <w:rsid w:val="00A90A8D"/>
    <w:rsid w:val="00A90FE9"/>
    <w:rsid w:val="00A9163C"/>
    <w:rsid w:val="00A916D7"/>
    <w:rsid w:val="00A918AA"/>
    <w:rsid w:val="00A92161"/>
    <w:rsid w:val="00A92A4F"/>
    <w:rsid w:val="00A92D56"/>
    <w:rsid w:val="00A9300F"/>
    <w:rsid w:val="00A937BC"/>
    <w:rsid w:val="00A93CE8"/>
    <w:rsid w:val="00A93FC4"/>
    <w:rsid w:val="00A94D67"/>
    <w:rsid w:val="00A952DD"/>
    <w:rsid w:val="00A95A35"/>
    <w:rsid w:val="00A95D9E"/>
    <w:rsid w:val="00A967CC"/>
    <w:rsid w:val="00A96A70"/>
    <w:rsid w:val="00A96B76"/>
    <w:rsid w:val="00A9720C"/>
    <w:rsid w:val="00A97271"/>
    <w:rsid w:val="00A97298"/>
    <w:rsid w:val="00A97448"/>
    <w:rsid w:val="00A976FF"/>
    <w:rsid w:val="00A97A18"/>
    <w:rsid w:val="00AA1046"/>
    <w:rsid w:val="00AA19A4"/>
    <w:rsid w:val="00AA1A94"/>
    <w:rsid w:val="00AA1AA4"/>
    <w:rsid w:val="00AA1F09"/>
    <w:rsid w:val="00AA214B"/>
    <w:rsid w:val="00AA21FA"/>
    <w:rsid w:val="00AA24BB"/>
    <w:rsid w:val="00AA28EC"/>
    <w:rsid w:val="00AA29CE"/>
    <w:rsid w:val="00AA2B52"/>
    <w:rsid w:val="00AA2B7E"/>
    <w:rsid w:val="00AA2D88"/>
    <w:rsid w:val="00AA30AD"/>
    <w:rsid w:val="00AA32AF"/>
    <w:rsid w:val="00AA3543"/>
    <w:rsid w:val="00AA3593"/>
    <w:rsid w:val="00AA38D9"/>
    <w:rsid w:val="00AA4842"/>
    <w:rsid w:val="00AA4C06"/>
    <w:rsid w:val="00AA55AC"/>
    <w:rsid w:val="00AA586B"/>
    <w:rsid w:val="00AA5B33"/>
    <w:rsid w:val="00AA63D9"/>
    <w:rsid w:val="00AA6675"/>
    <w:rsid w:val="00AA67E2"/>
    <w:rsid w:val="00AA6A3D"/>
    <w:rsid w:val="00AA6DAD"/>
    <w:rsid w:val="00AA7235"/>
    <w:rsid w:val="00AA7742"/>
    <w:rsid w:val="00AA7BCA"/>
    <w:rsid w:val="00AA7E52"/>
    <w:rsid w:val="00AB0B0E"/>
    <w:rsid w:val="00AB11A4"/>
    <w:rsid w:val="00AB193A"/>
    <w:rsid w:val="00AB1B51"/>
    <w:rsid w:val="00AB1F8B"/>
    <w:rsid w:val="00AB21F1"/>
    <w:rsid w:val="00AB25DF"/>
    <w:rsid w:val="00AB2759"/>
    <w:rsid w:val="00AB2765"/>
    <w:rsid w:val="00AB2F2F"/>
    <w:rsid w:val="00AB3136"/>
    <w:rsid w:val="00AB323F"/>
    <w:rsid w:val="00AB324A"/>
    <w:rsid w:val="00AB3489"/>
    <w:rsid w:val="00AB39B8"/>
    <w:rsid w:val="00AB3C42"/>
    <w:rsid w:val="00AB3C70"/>
    <w:rsid w:val="00AB3FA0"/>
    <w:rsid w:val="00AB4375"/>
    <w:rsid w:val="00AB4465"/>
    <w:rsid w:val="00AB451C"/>
    <w:rsid w:val="00AB4D58"/>
    <w:rsid w:val="00AB51B5"/>
    <w:rsid w:val="00AB5442"/>
    <w:rsid w:val="00AB57A2"/>
    <w:rsid w:val="00AB5C5E"/>
    <w:rsid w:val="00AB669F"/>
    <w:rsid w:val="00AB69AC"/>
    <w:rsid w:val="00AB6C22"/>
    <w:rsid w:val="00AB6D9D"/>
    <w:rsid w:val="00AB7378"/>
    <w:rsid w:val="00AB76CB"/>
    <w:rsid w:val="00AB7B72"/>
    <w:rsid w:val="00AC01D6"/>
    <w:rsid w:val="00AC045D"/>
    <w:rsid w:val="00AC087B"/>
    <w:rsid w:val="00AC0D16"/>
    <w:rsid w:val="00AC1266"/>
    <w:rsid w:val="00AC1450"/>
    <w:rsid w:val="00AC1496"/>
    <w:rsid w:val="00AC25CC"/>
    <w:rsid w:val="00AC268D"/>
    <w:rsid w:val="00AC3BDB"/>
    <w:rsid w:val="00AC3D93"/>
    <w:rsid w:val="00AC4059"/>
    <w:rsid w:val="00AC4618"/>
    <w:rsid w:val="00AC4947"/>
    <w:rsid w:val="00AC59AF"/>
    <w:rsid w:val="00AC5E28"/>
    <w:rsid w:val="00AC63BD"/>
    <w:rsid w:val="00AC6AD2"/>
    <w:rsid w:val="00AC6B9A"/>
    <w:rsid w:val="00AC6DE0"/>
    <w:rsid w:val="00AC6EB1"/>
    <w:rsid w:val="00AC6F37"/>
    <w:rsid w:val="00AC6FE5"/>
    <w:rsid w:val="00AC713A"/>
    <w:rsid w:val="00AC7158"/>
    <w:rsid w:val="00AC74EC"/>
    <w:rsid w:val="00AC779C"/>
    <w:rsid w:val="00AC7A03"/>
    <w:rsid w:val="00AC7E0B"/>
    <w:rsid w:val="00AC7F49"/>
    <w:rsid w:val="00AD021B"/>
    <w:rsid w:val="00AD07A9"/>
    <w:rsid w:val="00AD0BB0"/>
    <w:rsid w:val="00AD0DF9"/>
    <w:rsid w:val="00AD0E07"/>
    <w:rsid w:val="00AD0FD5"/>
    <w:rsid w:val="00AD11DA"/>
    <w:rsid w:val="00AD1382"/>
    <w:rsid w:val="00AD1CF8"/>
    <w:rsid w:val="00AD214E"/>
    <w:rsid w:val="00AD215A"/>
    <w:rsid w:val="00AD21EB"/>
    <w:rsid w:val="00AD22EF"/>
    <w:rsid w:val="00AD2351"/>
    <w:rsid w:val="00AD299F"/>
    <w:rsid w:val="00AD29FA"/>
    <w:rsid w:val="00AD2A3B"/>
    <w:rsid w:val="00AD2C8F"/>
    <w:rsid w:val="00AD35EB"/>
    <w:rsid w:val="00AD35EE"/>
    <w:rsid w:val="00AD3897"/>
    <w:rsid w:val="00AD3D3D"/>
    <w:rsid w:val="00AD4483"/>
    <w:rsid w:val="00AD5338"/>
    <w:rsid w:val="00AD5ADD"/>
    <w:rsid w:val="00AD66D0"/>
    <w:rsid w:val="00AD698A"/>
    <w:rsid w:val="00AD6B94"/>
    <w:rsid w:val="00AD7410"/>
    <w:rsid w:val="00AD7464"/>
    <w:rsid w:val="00AD7667"/>
    <w:rsid w:val="00AD7CD5"/>
    <w:rsid w:val="00AD7E0C"/>
    <w:rsid w:val="00AD7E68"/>
    <w:rsid w:val="00AD7EC1"/>
    <w:rsid w:val="00AE075B"/>
    <w:rsid w:val="00AE07A0"/>
    <w:rsid w:val="00AE0C43"/>
    <w:rsid w:val="00AE1593"/>
    <w:rsid w:val="00AE1B3D"/>
    <w:rsid w:val="00AE1D73"/>
    <w:rsid w:val="00AE2370"/>
    <w:rsid w:val="00AE286B"/>
    <w:rsid w:val="00AE29DF"/>
    <w:rsid w:val="00AE2CED"/>
    <w:rsid w:val="00AE3478"/>
    <w:rsid w:val="00AE35FF"/>
    <w:rsid w:val="00AE3EAC"/>
    <w:rsid w:val="00AE434D"/>
    <w:rsid w:val="00AE4DEB"/>
    <w:rsid w:val="00AE4E92"/>
    <w:rsid w:val="00AE5473"/>
    <w:rsid w:val="00AE5AF5"/>
    <w:rsid w:val="00AE65B9"/>
    <w:rsid w:val="00AE6A1C"/>
    <w:rsid w:val="00AE6C01"/>
    <w:rsid w:val="00AE72A3"/>
    <w:rsid w:val="00AE7B18"/>
    <w:rsid w:val="00AE7DE8"/>
    <w:rsid w:val="00AF0627"/>
    <w:rsid w:val="00AF080C"/>
    <w:rsid w:val="00AF08C8"/>
    <w:rsid w:val="00AF09F6"/>
    <w:rsid w:val="00AF0CD2"/>
    <w:rsid w:val="00AF11A2"/>
    <w:rsid w:val="00AF1375"/>
    <w:rsid w:val="00AF19E3"/>
    <w:rsid w:val="00AF1B0C"/>
    <w:rsid w:val="00AF2439"/>
    <w:rsid w:val="00AF2841"/>
    <w:rsid w:val="00AF286D"/>
    <w:rsid w:val="00AF3858"/>
    <w:rsid w:val="00AF3895"/>
    <w:rsid w:val="00AF398C"/>
    <w:rsid w:val="00AF3AB6"/>
    <w:rsid w:val="00AF3E82"/>
    <w:rsid w:val="00AF47E3"/>
    <w:rsid w:val="00AF54E3"/>
    <w:rsid w:val="00AF57F3"/>
    <w:rsid w:val="00AF5B85"/>
    <w:rsid w:val="00AF5DC7"/>
    <w:rsid w:val="00AF6061"/>
    <w:rsid w:val="00AF63E4"/>
    <w:rsid w:val="00AF66D8"/>
    <w:rsid w:val="00AF680D"/>
    <w:rsid w:val="00AF6B07"/>
    <w:rsid w:val="00AF6F77"/>
    <w:rsid w:val="00AF6FD4"/>
    <w:rsid w:val="00AF7519"/>
    <w:rsid w:val="00AF7531"/>
    <w:rsid w:val="00AF7B9E"/>
    <w:rsid w:val="00AF7CA5"/>
    <w:rsid w:val="00AF7DB1"/>
    <w:rsid w:val="00B0082A"/>
    <w:rsid w:val="00B00846"/>
    <w:rsid w:val="00B01081"/>
    <w:rsid w:val="00B011B2"/>
    <w:rsid w:val="00B01404"/>
    <w:rsid w:val="00B01A44"/>
    <w:rsid w:val="00B01BD1"/>
    <w:rsid w:val="00B01F5F"/>
    <w:rsid w:val="00B02F0B"/>
    <w:rsid w:val="00B03722"/>
    <w:rsid w:val="00B03AAF"/>
    <w:rsid w:val="00B03AC3"/>
    <w:rsid w:val="00B04311"/>
    <w:rsid w:val="00B043B2"/>
    <w:rsid w:val="00B04A73"/>
    <w:rsid w:val="00B04AB8"/>
    <w:rsid w:val="00B04C08"/>
    <w:rsid w:val="00B0545F"/>
    <w:rsid w:val="00B060F0"/>
    <w:rsid w:val="00B0639B"/>
    <w:rsid w:val="00B0735D"/>
    <w:rsid w:val="00B07DF1"/>
    <w:rsid w:val="00B07F41"/>
    <w:rsid w:val="00B108E2"/>
    <w:rsid w:val="00B10DBE"/>
    <w:rsid w:val="00B11698"/>
    <w:rsid w:val="00B118E4"/>
    <w:rsid w:val="00B11F87"/>
    <w:rsid w:val="00B125D3"/>
    <w:rsid w:val="00B128A5"/>
    <w:rsid w:val="00B1391E"/>
    <w:rsid w:val="00B13C24"/>
    <w:rsid w:val="00B13E45"/>
    <w:rsid w:val="00B14092"/>
    <w:rsid w:val="00B140FB"/>
    <w:rsid w:val="00B14497"/>
    <w:rsid w:val="00B14CA0"/>
    <w:rsid w:val="00B1527B"/>
    <w:rsid w:val="00B1528A"/>
    <w:rsid w:val="00B15472"/>
    <w:rsid w:val="00B156F6"/>
    <w:rsid w:val="00B15CCE"/>
    <w:rsid w:val="00B15FBC"/>
    <w:rsid w:val="00B165E2"/>
    <w:rsid w:val="00B16966"/>
    <w:rsid w:val="00B16EA7"/>
    <w:rsid w:val="00B175AC"/>
    <w:rsid w:val="00B17A18"/>
    <w:rsid w:val="00B17BAC"/>
    <w:rsid w:val="00B17F67"/>
    <w:rsid w:val="00B20A79"/>
    <w:rsid w:val="00B21108"/>
    <w:rsid w:val="00B2123D"/>
    <w:rsid w:val="00B2152D"/>
    <w:rsid w:val="00B2174A"/>
    <w:rsid w:val="00B21B73"/>
    <w:rsid w:val="00B21C47"/>
    <w:rsid w:val="00B21D20"/>
    <w:rsid w:val="00B21E59"/>
    <w:rsid w:val="00B22302"/>
    <w:rsid w:val="00B22A09"/>
    <w:rsid w:val="00B22ACE"/>
    <w:rsid w:val="00B23189"/>
    <w:rsid w:val="00B231FB"/>
    <w:rsid w:val="00B23230"/>
    <w:rsid w:val="00B2378D"/>
    <w:rsid w:val="00B242DF"/>
    <w:rsid w:val="00B245C4"/>
    <w:rsid w:val="00B24976"/>
    <w:rsid w:val="00B24B9A"/>
    <w:rsid w:val="00B25438"/>
    <w:rsid w:val="00B2549B"/>
    <w:rsid w:val="00B26103"/>
    <w:rsid w:val="00B26BE3"/>
    <w:rsid w:val="00B26C85"/>
    <w:rsid w:val="00B26EDE"/>
    <w:rsid w:val="00B27F17"/>
    <w:rsid w:val="00B30515"/>
    <w:rsid w:val="00B30771"/>
    <w:rsid w:val="00B30A5F"/>
    <w:rsid w:val="00B30C72"/>
    <w:rsid w:val="00B30CD2"/>
    <w:rsid w:val="00B31467"/>
    <w:rsid w:val="00B314CE"/>
    <w:rsid w:val="00B3159E"/>
    <w:rsid w:val="00B31609"/>
    <w:rsid w:val="00B3165F"/>
    <w:rsid w:val="00B32A14"/>
    <w:rsid w:val="00B32D49"/>
    <w:rsid w:val="00B32F44"/>
    <w:rsid w:val="00B333B1"/>
    <w:rsid w:val="00B337F8"/>
    <w:rsid w:val="00B345BA"/>
    <w:rsid w:val="00B346A8"/>
    <w:rsid w:val="00B350BD"/>
    <w:rsid w:val="00B3514C"/>
    <w:rsid w:val="00B352E4"/>
    <w:rsid w:val="00B35477"/>
    <w:rsid w:val="00B3573E"/>
    <w:rsid w:val="00B359EB"/>
    <w:rsid w:val="00B35F45"/>
    <w:rsid w:val="00B3613C"/>
    <w:rsid w:val="00B36582"/>
    <w:rsid w:val="00B3765E"/>
    <w:rsid w:val="00B37717"/>
    <w:rsid w:val="00B37E05"/>
    <w:rsid w:val="00B4013E"/>
    <w:rsid w:val="00B40A1E"/>
    <w:rsid w:val="00B40C7E"/>
    <w:rsid w:val="00B40DDD"/>
    <w:rsid w:val="00B40F0D"/>
    <w:rsid w:val="00B4108C"/>
    <w:rsid w:val="00B41E50"/>
    <w:rsid w:val="00B42127"/>
    <w:rsid w:val="00B42F92"/>
    <w:rsid w:val="00B43436"/>
    <w:rsid w:val="00B44242"/>
    <w:rsid w:val="00B442F7"/>
    <w:rsid w:val="00B44AD4"/>
    <w:rsid w:val="00B44E18"/>
    <w:rsid w:val="00B4586A"/>
    <w:rsid w:val="00B45988"/>
    <w:rsid w:val="00B45C1D"/>
    <w:rsid w:val="00B45F32"/>
    <w:rsid w:val="00B45F6B"/>
    <w:rsid w:val="00B4603B"/>
    <w:rsid w:val="00B462AF"/>
    <w:rsid w:val="00B46427"/>
    <w:rsid w:val="00B465D3"/>
    <w:rsid w:val="00B46685"/>
    <w:rsid w:val="00B4687C"/>
    <w:rsid w:val="00B46DB5"/>
    <w:rsid w:val="00B47370"/>
    <w:rsid w:val="00B4787F"/>
    <w:rsid w:val="00B47AE5"/>
    <w:rsid w:val="00B506EB"/>
    <w:rsid w:val="00B5074D"/>
    <w:rsid w:val="00B50B45"/>
    <w:rsid w:val="00B50B7D"/>
    <w:rsid w:val="00B50CA4"/>
    <w:rsid w:val="00B50CB8"/>
    <w:rsid w:val="00B50EEF"/>
    <w:rsid w:val="00B51492"/>
    <w:rsid w:val="00B5160E"/>
    <w:rsid w:val="00B51825"/>
    <w:rsid w:val="00B51B2C"/>
    <w:rsid w:val="00B523FC"/>
    <w:rsid w:val="00B52480"/>
    <w:rsid w:val="00B53153"/>
    <w:rsid w:val="00B5355A"/>
    <w:rsid w:val="00B53AB4"/>
    <w:rsid w:val="00B53E53"/>
    <w:rsid w:val="00B53E60"/>
    <w:rsid w:val="00B54C7E"/>
    <w:rsid w:val="00B5504F"/>
    <w:rsid w:val="00B55D2E"/>
    <w:rsid w:val="00B55D7E"/>
    <w:rsid w:val="00B55EDB"/>
    <w:rsid w:val="00B560E7"/>
    <w:rsid w:val="00B561F6"/>
    <w:rsid w:val="00B56F41"/>
    <w:rsid w:val="00B57655"/>
    <w:rsid w:val="00B60015"/>
    <w:rsid w:val="00B60068"/>
    <w:rsid w:val="00B60B30"/>
    <w:rsid w:val="00B61536"/>
    <w:rsid w:val="00B6159D"/>
    <w:rsid w:val="00B6187F"/>
    <w:rsid w:val="00B61B01"/>
    <w:rsid w:val="00B61C00"/>
    <w:rsid w:val="00B61C8C"/>
    <w:rsid w:val="00B61EE0"/>
    <w:rsid w:val="00B61F1F"/>
    <w:rsid w:val="00B623A4"/>
    <w:rsid w:val="00B623B3"/>
    <w:rsid w:val="00B627D6"/>
    <w:rsid w:val="00B6296C"/>
    <w:rsid w:val="00B62B56"/>
    <w:rsid w:val="00B62D1F"/>
    <w:rsid w:val="00B62F25"/>
    <w:rsid w:val="00B63173"/>
    <w:rsid w:val="00B63754"/>
    <w:rsid w:val="00B6394F"/>
    <w:rsid w:val="00B63A0D"/>
    <w:rsid w:val="00B63A13"/>
    <w:rsid w:val="00B63B9E"/>
    <w:rsid w:val="00B63D93"/>
    <w:rsid w:val="00B64B8E"/>
    <w:rsid w:val="00B64D8D"/>
    <w:rsid w:val="00B65C57"/>
    <w:rsid w:val="00B662C7"/>
    <w:rsid w:val="00B6637C"/>
    <w:rsid w:val="00B667DA"/>
    <w:rsid w:val="00B66BC0"/>
    <w:rsid w:val="00B66BDF"/>
    <w:rsid w:val="00B66C99"/>
    <w:rsid w:val="00B66CC7"/>
    <w:rsid w:val="00B66DCE"/>
    <w:rsid w:val="00B67119"/>
    <w:rsid w:val="00B67256"/>
    <w:rsid w:val="00B67342"/>
    <w:rsid w:val="00B6754A"/>
    <w:rsid w:val="00B67876"/>
    <w:rsid w:val="00B67896"/>
    <w:rsid w:val="00B6789E"/>
    <w:rsid w:val="00B679FE"/>
    <w:rsid w:val="00B70040"/>
    <w:rsid w:val="00B70567"/>
    <w:rsid w:val="00B7148B"/>
    <w:rsid w:val="00B71D42"/>
    <w:rsid w:val="00B71F8D"/>
    <w:rsid w:val="00B721E2"/>
    <w:rsid w:val="00B724D9"/>
    <w:rsid w:val="00B72E7E"/>
    <w:rsid w:val="00B730FC"/>
    <w:rsid w:val="00B7376B"/>
    <w:rsid w:val="00B73E41"/>
    <w:rsid w:val="00B74316"/>
    <w:rsid w:val="00B7566C"/>
    <w:rsid w:val="00B758F6"/>
    <w:rsid w:val="00B7593C"/>
    <w:rsid w:val="00B759CD"/>
    <w:rsid w:val="00B75F06"/>
    <w:rsid w:val="00B763DB"/>
    <w:rsid w:val="00B768BF"/>
    <w:rsid w:val="00B76DA1"/>
    <w:rsid w:val="00B770F1"/>
    <w:rsid w:val="00B773D2"/>
    <w:rsid w:val="00B774F1"/>
    <w:rsid w:val="00B77973"/>
    <w:rsid w:val="00B77D2A"/>
    <w:rsid w:val="00B77EE5"/>
    <w:rsid w:val="00B77F65"/>
    <w:rsid w:val="00B77F99"/>
    <w:rsid w:val="00B80037"/>
    <w:rsid w:val="00B80075"/>
    <w:rsid w:val="00B80420"/>
    <w:rsid w:val="00B81752"/>
    <w:rsid w:val="00B81A06"/>
    <w:rsid w:val="00B82199"/>
    <w:rsid w:val="00B826C5"/>
    <w:rsid w:val="00B8278A"/>
    <w:rsid w:val="00B829D6"/>
    <w:rsid w:val="00B82D3D"/>
    <w:rsid w:val="00B82D3E"/>
    <w:rsid w:val="00B82E2E"/>
    <w:rsid w:val="00B8374D"/>
    <w:rsid w:val="00B8374E"/>
    <w:rsid w:val="00B83FD2"/>
    <w:rsid w:val="00B8439A"/>
    <w:rsid w:val="00B847FD"/>
    <w:rsid w:val="00B85400"/>
    <w:rsid w:val="00B85471"/>
    <w:rsid w:val="00B8589F"/>
    <w:rsid w:val="00B85A42"/>
    <w:rsid w:val="00B85C40"/>
    <w:rsid w:val="00B85DBE"/>
    <w:rsid w:val="00B85E35"/>
    <w:rsid w:val="00B85FC2"/>
    <w:rsid w:val="00B861C7"/>
    <w:rsid w:val="00B865A5"/>
    <w:rsid w:val="00B86A99"/>
    <w:rsid w:val="00B87B28"/>
    <w:rsid w:val="00B90157"/>
    <w:rsid w:val="00B90235"/>
    <w:rsid w:val="00B90A42"/>
    <w:rsid w:val="00B90ED0"/>
    <w:rsid w:val="00B9161D"/>
    <w:rsid w:val="00B91639"/>
    <w:rsid w:val="00B91693"/>
    <w:rsid w:val="00B92736"/>
    <w:rsid w:val="00B929BC"/>
    <w:rsid w:val="00B92BC8"/>
    <w:rsid w:val="00B92D1C"/>
    <w:rsid w:val="00B92DCB"/>
    <w:rsid w:val="00B93901"/>
    <w:rsid w:val="00B9554A"/>
    <w:rsid w:val="00B9582B"/>
    <w:rsid w:val="00B95BDC"/>
    <w:rsid w:val="00B95F82"/>
    <w:rsid w:val="00B964AE"/>
    <w:rsid w:val="00B968B5"/>
    <w:rsid w:val="00B96FF5"/>
    <w:rsid w:val="00B9749E"/>
    <w:rsid w:val="00B974AC"/>
    <w:rsid w:val="00B97868"/>
    <w:rsid w:val="00B97AFA"/>
    <w:rsid w:val="00BA04F1"/>
    <w:rsid w:val="00BA05C4"/>
    <w:rsid w:val="00BA06CA"/>
    <w:rsid w:val="00BA096A"/>
    <w:rsid w:val="00BA0B9E"/>
    <w:rsid w:val="00BA0E05"/>
    <w:rsid w:val="00BA0E8C"/>
    <w:rsid w:val="00BA0EC2"/>
    <w:rsid w:val="00BA104E"/>
    <w:rsid w:val="00BA10D0"/>
    <w:rsid w:val="00BA111B"/>
    <w:rsid w:val="00BA1535"/>
    <w:rsid w:val="00BA2546"/>
    <w:rsid w:val="00BA261A"/>
    <w:rsid w:val="00BA2ADE"/>
    <w:rsid w:val="00BA3166"/>
    <w:rsid w:val="00BA32B5"/>
    <w:rsid w:val="00BA35C0"/>
    <w:rsid w:val="00BA4E38"/>
    <w:rsid w:val="00BA5941"/>
    <w:rsid w:val="00BA5C4D"/>
    <w:rsid w:val="00BA5E56"/>
    <w:rsid w:val="00BA5EE7"/>
    <w:rsid w:val="00BA6CC0"/>
    <w:rsid w:val="00BA6E73"/>
    <w:rsid w:val="00BA6EF4"/>
    <w:rsid w:val="00BA7344"/>
    <w:rsid w:val="00BA757B"/>
    <w:rsid w:val="00BA7793"/>
    <w:rsid w:val="00BA7A9A"/>
    <w:rsid w:val="00BB08EB"/>
    <w:rsid w:val="00BB0CFC"/>
    <w:rsid w:val="00BB0D2B"/>
    <w:rsid w:val="00BB0DC2"/>
    <w:rsid w:val="00BB100D"/>
    <w:rsid w:val="00BB1161"/>
    <w:rsid w:val="00BB12C8"/>
    <w:rsid w:val="00BB156C"/>
    <w:rsid w:val="00BB15A0"/>
    <w:rsid w:val="00BB1715"/>
    <w:rsid w:val="00BB1A94"/>
    <w:rsid w:val="00BB1AC8"/>
    <w:rsid w:val="00BB1C98"/>
    <w:rsid w:val="00BB1DBD"/>
    <w:rsid w:val="00BB249B"/>
    <w:rsid w:val="00BB25C8"/>
    <w:rsid w:val="00BB3908"/>
    <w:rsid w:val="00BB3D40"/>
    <w:rsid w:val="00BB3EB1"/>
    <w:rsid w:val="00BB4586"/>
    <w:rsid w:val="00BB4753"/>
    <w:rsid w:val="00BB48D1"/>
    <w:rsid w:val="00BB52A5"/>
    <w:rsid w:val="00BB56D3"/>
    <w:rsid w:val="00BB5993"/>
    <w:rsid w:val="00BB5B82"/>
    <w:rsid w:val="00BB6078"/>
    <w:rsid w:val="00BB63D8"/>
    <w:rsid w:val="00BB6507"/>
    <w:rsid w:val="00BB67C6"/>
    <w:rsid w:val="00BB6EE5"/>
    <w:rsid w:val="00BB6FD7"/>
    <w:rsid w:val="00BB73AD"/>
    <w:rsid w:val="00BB761E"/>
    <w:rsid w:val="00BB76CB"/>
    <w:rsid w:val="00BB7C9C"/>
    <w:rsid w:val="00BB7D99"/>
    <w:rsid w:val="00BC0100"/>
    <w:rsid w:val="00BC0A5E"/>
    <w:rsid w:val="00BC0E87"/>
    <w:rsid w:val="00BC0FAF"/>
    <w:rsid w:val="00BC1581"/>
    <w:rsid w:val="00BC1705"/>
    <w:rsid w:val="00BC1DCF"/>
    <w:rsid w:val="00BC2543"/>
    <w:rsid w:val="00BC2675"/>
    <w:rsid w:val="00BC285B"/>
    <w:rsid w:val="00BC2D71"/>
    <w:rsid w:val="00BC359D"/>
    <w:rsid w:val="00BC3938"/>
    <w:rsid w:val="00BC3A96"/>
    <w:rsid w:val="00BC3D4B"/>
    <w:rsid w:val="00BC3F31"/>
    <w:rsid w:val="00BC4600"/>
    <w:rsid w:val="00BC4C20"/>
    <w:rsid w:val="00BC523C"/>
    <w:rsid w:val="00BC5D67"/>
    <w:rsid w:val="00BC6BA1"/>
    <w:rsid w:val="00BC6E82"/>
    <w:rsid w:val="00BC705F"/>
    <w:rsid w:val="00BC7D36"/>
    <w:rsid w:val="00BD01B6"/>
    <w:rsid w:val="00BD0A4C"/>
    <w:rsid w:val="00BD1039"/>
    <w:rsid w:val="00BD1528"/>
    <w:rsid w:val="00BD1AB5"/>
    <w:rsid w:val="00BD1D7C"/>
    <w:rsid w:val="00BD2409"/>
    <w:rsid w:val="00BD26A6"/>
    <w:rsid w:val="00BD27E9"/>
    <w:rsid w:val="00BD3212"/>
    <w:rsid w:val="00BD3E04"/>
    <w:rsid w:val="00BD40D6"/>
    <w:rsid w:val="00BD453B"/>
    <w:rsid w:val="00BD46D0"/>
    <w:rsid w:val="00BD4A41"/>
    <w:rsid w:val="00BD4E09"/>
    <w:rsid w:val="00BD4EB9"/>
    <w:rsid w:val="00BD4EDA"/>
    <w:rsid w:val="00BD50A0"/>
    <w:rsid w:val="00BD51BD"/>
    <w:rsid w:val="00BD52AA"/>
    <w:rsid w:val="00BD5373"/>
    <w:rsid w:val="00BD5849"/>
    <w:rsid w:val="00BD5DBB"/>
    <w:rsid w:val="00BD602B"/>
    <w:rsid w:val="00BD6058"/>
    <w:rsid w:val="00BD62A9"/>
    <w:rsid w:val="00BD678A"/>
    <w:rsid w:val="00BD6AE0"/>
    <w:rsid w:val="00BD6B06"/>
    <w:rsid w:val="00BD719A"/>
    <w:rsid w:val="00BD752A"/>
    <w:rsid w:val="00BD78B6"/>
    <w:rsid w:val="00BD7962"/>
    <w:rsid w:val="00BD7CAD"/>
    <w:rsid w:val="00BD7DB9"/>
    <w:rsid w:val="00BD7F0B"/>
    <w:rsid w:val="00BE0B62"/>
    <w:rsid w:val="00BE0DE3"/>
    <w:rsid w:val="00BE0F3F"/>
    <w:rsid w:val="00BE0F50"/>
    <w:rsid w:val="00BE15E0"/>
    <w:rsid w:val="00BE2201"/>
    <w:rsid w:val="00BE2991"/>
    <w:rsid w:val="00BE2F32"/>
    <w:rsid w:val="00BE2FA9"/>
    <w:rsid w:val="00BE3035"/>
    <w:rsid w:val="00BE32E7"/>
    <w:rsid w:val="00BE346D"/>
    <w:rsid w:val="00BE356D"/>
    <w:rsid w:val="00BE3E22"/>
    <w:rsid w:val="00BE452D"/>
    <w:rsid w:val="00BE573C"/>
    <w:rsid w:val="00BE57B1"/>
    <w:rsid w:val="00BE5A4F"/>
    <w:rsid w:val="00BE62AE"/>
    <w:rsid w:val="00BE6475"/>
    <w:rsid w:val="00BE668F"/>
    <w:rsid w:val="00BE6DE2"/>
    <w:rsid w:val="00BE7B1D"/>
    <w:rsid w:val="00BF0239"/>
    <w:rsid w:val="00BF06ED"/>
    <w:rsid w:val="00BF0B23"/>
    <w:rsid w:val="00BF19D4"/>
    <w:rsid w:val="00BF1D9A"/>
    <w:rsid w:val="00BF24A9"/>
    <w:rsid w:val="00BF265F"/>
    <w:rsid w:val="00BF2683"/>
    <w:rsid w:val="00BF2761"/>
    <w:rsid w:val="00BF2DB8"/>
    <w:rsid w:val="00BF2FEC"/>
    <w:rsid w:val="00BF340A"/>
    <w:rsid w:val="00BF3572"/>
    <w:rsid w:val="00BF3627"/>
    <w:rsid w:val="00BF3769"/>
    <w:rsid w:val="00BF3ABA"/>
    <w:rsid w:val="00BF40CB"/>
    <w:rsid w:val="00BF47E9"/>
    <w:rsid w:val="00BF4E25"/>
    <w:rsid w:val="00BF5507"/>
    <w:rsid w:val="00BF5508"/>
    <w:rsid w:val="00BF5B58"/>
    <w:rsid w:val="00BF6573"/>
    <w:rsid w:val="00BF68C4"/>
    <w:rsid w:val="00BF6AFB"/>
    <w:rsid w:val="00BF6CF9"/>
    <w:rsid w:val="00BF7020"/>
    <w:rsid w:val="00BF7535"/>
    <w:rsid w:val="00BF7736"/>
    <w:rsid w:val="00BF7AD6"/>
    <w:rsid w:val="00BF7BF3"/>
    <w:rsid w:val="00BF7D45"/>
    <w:rsid w:val="00BF7E0F"/>
    <w:rsid w:val="00C002A4"/>
    <w:rsid w:val="00C00846"/>
    <w:rsid w:val="00C009AA"/>
    <w:rsid w:val="00C01220"/>
    <w:rsid w:val="00C015D3"/>
    <w:rsid w:val="00C016E1"/>
    <w:rsid w:val="00C01AC8"/>
    <w:rsid w:val="00C01E9B"/>
    <w:rsid w:val="00C02447"/>
    <w:rsid w:val="00C02BF1"/>
    <w:rsid w:val="00C02FE9"/>
    <w:rsid w:val="00C03686"/>
    <w:rsid w:val="00C03A53"/>
    <w:rsid w:val="00C047A1"/>
    <w:rsid w:val="00C04A85"/>
    <w:rsid w:val="00C04D2E"/>
    <w:rsid w:val="00C05915"/>
    <w:rsid w:val="00C05A6E"/>
    <w:rsid w:val="00C05C09"/>
    <w:rsid w:val="00C0624E"/>
    <w:rsid w:val="00C06761"/>
    <w:rsid w:val="00C06948"/>
    <w:rsid w:val="00C06EA3"/>
    <w:rsid w:val="00C06F06"/>
    <w:rsid w:val="00C07894"/>
    <w:rsid w:val="00C07ADB"/>
    <w:rsid w:val="00C07B99"/>
    <w:rsid w:val="00C07F40"/>
    <w:rsid w:val="00C10188"/>
    <w:rsid w:val="00C1045B"/>
    <w:rsid w:val="00C10EFA"/>
    <w:rsid w:val="00C10F3C"/>
    <w:rsid w:val="00C11A19"/>
    <w:rsid w:val="00C11FFB"/>
    <w:rsid w:val="00C12218"/>
    <w:rsid w:val="00C12797"/>
    <w:rsid w:val="00C12A97"/>
    <w:rsid w:val="00C13156"/>
    <w:rsid w:val="00C14397"/>
    <w:rsid w:val="00C14A9B"/>
    <w:rsid w:val="00C14C0C"/>
    <w:rsid w:val="00C157D0"/>
    <w:rsid w:val="00C15B66"/>
    <w:rsid w:val="00C15B81"/>
    <w:rsid w:val="00C15BC8"/>
    <w:rsid w:val="00C15DC9"/>
    <w:rsid w:val="00C15FA1"/>
    <w:rsid w:val="00C16E3E"/>
    <w:rsid w:val="00C17462"/>
    <w:rsid w:val="00C176CE"/>
    <w:rsid w:val="00C17DB2"/>
    <w:rsid w:val="00C17E23"/>
    <w:rsid w:val="00C202F8"/>
    <w:rsid w:val="00C2118F"/>
    <w:rsid w:val="00C2148F"/>
    <w:rsid w:val="00C218D7"/>
    <w:rsid w:val="00C219DC"/>
    <w:rsid w:val="00C233C5"/>
    <w:rsid w:val="00C237C4"/>
    <w:rsid w:val="00C2400E"/>
    <w:rsid w:val="00C2494A"/>
    <w:rsid w:val="00C24987"/>
    <w:rsid w:val="00C24DC0"/>
    <w:rsid w:val="00C25154"/>
    <w:rsid w:val="00C25605"/>
    <w:rsid w:val="00C2598C"/>
    <w:rsid w:val="00C26655"/>
    <w:rsid w:val="00C26979"/>
    <w:rsid w:val="00C2764A"/>
    <w:rsid w:val="00C27C47"/>
    <w:rsid w:val="00C30502"/>
    <w:rsid w:val="00C30F45"/>
    <w:rsid w:val="00C314CD"/>
    <w:rsid w:val="00C31503"/>
    <w:rsid w:val="00C31F59"/>
    <w:rsid w:val="00C32198"/>
    <w:rsid w:val="00C32516"/>
    <w:rsid w:val="00C32EAA"/>
    <w:rsid w:val="00C32EE0"/>
    <w:rsid w:val="00C33437"/>
    <w:rsid w:val="00C33D03"/>
    <w:rsid w:val="00C33F18"/>
    <w:rsid w:val="00C340D7"/>
    <w:rsid w:val="00C34D82"/>
    <w:rsid w:val="00C34E19"/>
    <w:rsid w:val="00C355C4"/>
    <w:rsid w:val="00C35EDE"/>
    <w:rsid w:val="00C36D18"/>
    <w:rsid w:val="00C36DB2"/>
    <w:rsid w:val="00C36E42"/>
    <w:rsid w:val="00C37186"/>
    <w:rsid w:val="00C37687"/>
    <w:rsid w:val="00C40D93"/>
    <w:rsid w:val="00C41308"/>
    <w:rsid w:val="00C4159E"/>
    <w:rsid w:val="00C41E22"/>
    <w:rsid w:val="00C42263"/>
    <w:rsid w:val="00C42287"/>
    <w:rsid w:val="00C422DF"/>
    <w:rsid w:val="00C42ECD"/>
    <w:rsid w:val="00C42FA8"/>
    <w:rsid w:val="00C43767"/>
    <w:rsid w:val="00C4388F"/>
    <w:rsid w:val="00C43998"/>
    <w:rsid w:val="00C4452B"/>
    <w:rsid w:val="00C445AC"/>
    <w:rsid w:val="00C44BC8"/>
    <w:rsid w:val="00C45120"/>
    <w:rsid w:val="00C454F7"/>
    <w:rsid w:val="00C46017"/>
    <w:rsid w:val="00C46181"/>
    <w:rsid w:val="00C463EC"/>
    <w:rsid w:val="00C4684B"/>
    <w:rsid w:val="00C46E8C"/>
    <w:rsid w:val="00C46F88"/>
    <w:rsid w:val="00C46FEF"/>
    <w:rsid w:val="00C501EC"/>
    <w:rsid w:val="00C50262"/>
    <w:rsid w:val="00C503CC"/>
    <w:rsid w:val="00C507A4"/>
    <w:rsid w:val="00C50F76"/>
    <w:rsid w:val="00C514BC"/>
    <w:rsid w:val="00C5151C"/>
    <w:rsid w:val="00C51A21"/>
    <w:rsid w:val="00C51E8F"/>
    <w:rsid w:val="00C52100"/>
    <w:rsid w:val="00C521B3"/>
    <w:rsid w:val="00C52659"/>
    <w:rsid w:val="00C5270A"/>
    <w:rsid w:val="00C52B5A"/>
    <w:rsid w:val="00C52CC8"/>
    <w:rsid w:val="00C533B8"/>
    <w:rsid w:val="00C53EA3"/>
    <w:rsid w:val="00C542CB"/>
    <w:rsid w:val="00C5462C"/>
    <w:rsid w:val="00C547DC"/>
    <w:rsid w:val="00C55253"/>
    <w:rsid w:val="00C5546B"/>
    <w:rsid w:val="00C55DE1"/>
    <w:rsid w:val="00C56171"/>
    <w:rsid w:val="00C5623A"/>
    <w:rsid w:val="00C563BB"/>
    <w:rsid w:val="00C568C2"/>
    <w:rsid w:val="00C56941"/>
    <w:rsid w:val="00C56D17"/>
    <w:rsid w:val="00C57611"/>
    <w:rsid w:val="00C57B8D"/>
    <w:rsid w:val="00C57DBC"/>
    <w:rsid w:val="00C57EDE"/>
    <w:rsid w:val="00C60074"/>
    <w:rsid w:val="00C60817"/>
    <w:rsid w:val="00C61163"/>
    <w:rsid w:val="00C613EE"/>
    <w:rsid w:val="00C61712"/>
    <w:rsid w:val="00C62205"/>
    <w:rsid w:val="00C63007"/>
    <w:rsid w:val="00C6301D"/>
    <w:rsid w:val="00C63891"/>
    <w:rsid w:val="00C639D7"/>
    <w:rsid w:val="00C63B7D"/>
    <w:rsid w:val="00C63C30"/>
    <w:rsid w:val="00C63E6B"/>
    <w:rsid w:val="00C6401E"/>
    <w:rsid w:val="00C651B2"/>
    <w:rsid w:val="00C65727"/>
    <w:rsid w:val="00C6645E"/>
    <w:rsid w:val="00C665FC"/>
    <w:rsid w:val="00C670FC"/>
    <w:rsid w:val="00C708F1"/>
    <w:rsid w:val="00C70CE4"/>
    <w:rsid w:val="00C70F0D"/>
    <w:rsid w:val="00C710CB"/>
    <w:rsid w:val="00C71C38"/>
    <w:rsid w:val="00C71D1B"/>
    <w:rsid w:val="00C72522"/>
    <w:rsid w:val="00C72CB4"/>
    <w:rsid w:val="00C72DB1"/>
    <w:rsid w:val="00C73100"/>
    <w:rsid w:val="00C735E4"/>
    <w:rsid w:val="00C735E8"/>
    <w:rsid w:val="00C73642"/>
    <w:rsid w:val="00C73D0B"/>
    <w:rsid w:val="00C73D8B"/>
    <w:rsid w:val="00C74683"/>
    <w:rsid w:val="00C7472D"/>
    <w:rsid w:val="00C74A2E"/>
    <w:rsid w:val="00C7596E"/>
    <w:rsid w:val="00C75C45"/>
    <w:rsid w:val="00C75E7F"/>
    <w:rsid w:val="00C761ED"/>
    <w:rsid w:val="00C7636F"/>
    <w:rsid w:val="00C77497"/>
    <w:rsid w:val="00C77856"/>
    <w:rsid w:val="00C77954"/>
    <w:rsid w:val="00C77EF0"/>
    <w:rsid w:val="00C801A9"/>
    <w:rsid w:val="00C80575"/>
    <w:rsid w:val="00C80ECF"/>
    <w:rsid w:val="00C8148E"/>
    <w:rsid w:val="00C814A3"/>
    <w:rsid w:val="00C820A1"/>
    <w:rsid w:val="00C822BF"/>
    <w:rsid w:val="00C83410"/>
    <w:rsid w:val="00C834FB"/>
    <w:rsid w:val="00C8378F"/>
    <w:rsid w:val="00C8382A"/>
    <w:rsid w:val="00C838DB"/>
    <w:rsid w:val="00C84221"/>
    <w:rsid w:val="00C8422D"/>
    <w:rsid w:val="00C842CB"/>
    <w:rsid w:val="00C84316"/>
    <w:rsid w:val="00C84845"/>
    <w:rsid w:val="00C84A94"/>
    <w:rsid w:val="00C84B02"/>
    <w:rsid w:val="00C85027"/>
    <w:rsid w:val="00C85295"/>
    <w:rsid w:val="00C85462"/>
    <w:rsid w:val="00C861F4"/>
    <w:rsid w:val="00C86328"/>
    <w:rsid w:val="00C866FA"/>
    <w:rsid w:val="00C86B3E"/>
    <w:rsid w:val="00C8705F"/>
    <w:rsid w:val="00C874B2"/>
    <w:rsid w:val="00C9024B"/>
    <w:rsid w:val="00C9032F"/>
    <w:rsid w:val="00C9071A"/>
    <w:rsid w:val="00C90948"/>
    <w:rsid w:val="00C90C73"/>
    <w:rsid w:val="00C90D4E"/>
    <w:rsid w:val="00C90D8D"/>
    <w:rsid w:val="00C90F67"/>
    <w:rsid w:val="00C91AF7"/>
    <w:rsid w:val="00C91BAA"/>
    <w:rsid w:val="00C92023"/>
    <w:rsid w:val="00C92B63"/>
    <w:rsid w:val="00C94356"/>
    <w:rsid w:val="00C9435C"/>
    <w:rsid w:val="00C94483"/>
    <w:rsid w:val="00C948C2"/>
    <w:rsid w:val="00C94CA4"/>
    <w:rsid w:val="00C94D25"/>
    <w:rsid w:val="00C94D32"/>
    <w:rsid w:val="00C94EF9"/>
    <w:rsid w:val="00C94FD6"/>
    <w:rsid w:val="00C952EA"/>
    <w:rsid w:val="00C962B5"/>
    <w:rsid w:val="00C964A1"/>
    <w:rsid w:val="00C96DDA"/>
    <w:rsid w:val="00C96E73"/>
    <w:rsid w:val="00C96FB9"/>
    <w:rsid w:val="00C975D6"/>
    <w:rsid w:val="00C9765A"/>
    <w:rsid w:val="00C976D8"/>
    <w:rsid w:val="00C97DC1"/>
    <w:rsid w:val="00CA0470"/>
    <w:rsid w:val="00CA04D4"/>
    <w:rsid w:val="00CA0542"/>
    <w:rsid w:val="00CA0735"/>
    <w:rsid w:val="00CA13E0"/>
    <w:rsid w:val="00CA26B4"/>
    <w:rsid w:val="00CA276A"/>
    <w:rsid w:val="00CA2839"/>
    <w:rsid w:val="00CA28D7"/>
    <w:rsid w:val="00CA314F"/>
    <w:rsid w:val="00CA398D"/>
    <w:rsid w:val="00CA3B53"/>
    <w:rsid w:val="00CA3CC6"/>
    <w:rsid w:val="00CA4399"/>
    <w:rsid w:val="00CA449E"/>
    <w:rsid w:val="00CA4696"/>
    <w:rsid w:val="00CA48F4"/>
    <w:rsid w:val="00CA5027"/>
    <w:rsid w:val="00CA5762"/>
    <w:rsid w:val="00CA5BED"/>
    <w:rsid w:val="00CA6425"/>
    <w:rsid w:val="00CA68BE"/>
    <w:rsid w:val="00CA6995"/>
    <w:rsid w:val="00CA6FEA"/>
    <w:rsid w:val="00CA799B"/>
    <w:rsid w:val="00CA7A75"/>
    <w:rsid w:val="00CA7DF0"/>
    <w:rsid w:val="00CB023D"/>
    <w:rsid w:val="00CB02A8"/>
    <w:rsid w:val="00CB03A4"/>
    <w:rsid w:val="00CB051F"/>
    <w:rsid w:val="00CB05AA"/>
    <w:rsid w:val="00CB06BB"/>
    <w:rsid w:val="00CB06DE"/>
    <w:rsid w:val="00CB1009"/>
    <w:rsid w:val="00CB11AD"/>
    <w:rsid w:val="00CB1346"/>
    <w:rsid w:val="00CB1B6B"/>
    <w:rsid w:val="00CB1DD6"/>
    <w:rsid w:val="00CB22B0"/>
    <w:rsid w:val="00CB3215"/>
    <w:rsid w:val="00CB32F7"/>
    <w:rsid w:val="00CB39DA"/>
    <w:rsid w:val="00CB3ABB"/>
    <w:rsid w:val="00CB3C56"/>
    <w:rsid w:val="00CB407C"/>
    <w:rsid w:val="00CB4238"/>
    <w:rsid w:val="00CB44D8"/>
    <w:rsid w:val="00CB4784"/>
    <w:rsid w:val="00CB4C96"/>
    <w:rsid w:val="00CB4E9A"/>
    <w:rsid w:val="00CB50B4"/>
    <w:rsid w:val="00CB56A8"/>
    <w:rsid w:val="00CB5DDE"/>
    <w:rsid w:val="00CB5F9B"/>
    <w:rsid w:val="00CB615C"/>
    <w:rsid w:val="00CB65B0"/>
    <w:rsid w:val="00CB662D"/>
    <w:rsid w:val="00CB6DCB"/>
    <w:rsid w:val="00CB6FA5"/>
    <w:rsid w:val="00CB78F0"/>
    <w:rsid w:val="00CB7922"/>
    <w:rsid w:val="00CB7B49"/>
    <w:rsid w:val="00CC0408"/>
    <w:rsid w:val="00CC05FB"/>
    <w:rsid w:val="00CC1654"/>
    <w:rsid w:val="00CC18E9"/>
    <w:rsid w:val="00CC20EE"/>
    <w:rsid w:val="00CC22F9"/>
    <w:rsid w:val="00CC29D6"/>
    <w:rsid w:val="00CC2A28"/>
    <w:rsid w:val="00CC3097"/>
    <w:rsid w:val="00CC3312"/>
    <w:rsid w:val="00CC4603"/>
    <w:rsid w:val="00CC4A59"/>
    <w:rsid w:val="00CC53C0"/>
    <w:rsid w:val="00CC5F27"/>
    <w:rsid w:val="00CC6456"/>
    <w:rsid w:val="00CC6512"/>
    <w:rsid w:val="00CC6B81"/>
    <w:rsid w:val="00CC732E"/>
    <w:rsid w:val="00CC77BF"/>
    <w:rsid w:val="00CC77C5"/>
    <w:rsid w:val="00CC7CC4"/>
    <w:rsid w:val="00CC7E02"/>
    <w:rsid w:val="00CD0475"/>
    <w:rsid w:val="00CD06D4"/>
    <w:rsid w:val="00CD0D1C"/>
    <w:rsid w:val="00CD1459"/>
    <w:rsid w:val="00CD14C3"/>
    <w:rsid w:val="00CD1A84"/>
    <w:rsid w:val="00CD1C8A"/>
    <w:rsid w:val="00CD1D1D"/>
    <w:rsid w:val="00CD2BE9"/>
    <w:rsid w:val="00CD2E72"/>
    <w:rsid w:val="00CD2F16"/>
    <w:rsid w:val="00CD3385"/>
    <w:rsid w:val="00CD3A67"/>
    <w:rsid w:val="00CD3B40"/>
    <w:rsid w:val="00CD427A"/>
    <w:rsid w:val="00CD428A"/>
    <w:rsid w:val="00CD46E8"/>
    <w:rsid w:val="00CD57BD"/>
    <w:rsid w:val="00CD5E59"/>
    <w:rsid w:val="00CD616D"/>
    <w:rsid w:val="00CD6480"/>
    <w:rsid w:val="00CD6AA1"/>
    <w:rsid w:val="00CD6F26"/>
    <w:rsid w:val="00CD7583"/>
    <w:rsid w:val="00CD7646"/>
    <w:rsid w:val="00CD7ADF"/>
    <w:rsid w:val="00CE01AC"/>
    <w:rsid w:val="00CE0304"/>
    <w:rsid w:val="00CE0AD0"/>
    <w:rsid w:val="00CE0CA3"/>
    <w:rsid w:val="00CE0EC0"/>
    <w:rsid w:val="00CE19DA"/>
    <w:rsid w:val="00CE1B84"/>
    <w:rsid w:val="00CE1C17"/>
    <w:rsid w:val="00CE1DDF"/>
    <w:rsid w:val="00CE23EA"/>
    <w:rsid w:val="00CE2649"/>
    <w:rsid w:val="00CE31BB"/>
    <w:rsid w:val="00CE34CE"/>
    <w:rsid w:val="00CE354E"/>
    <w:rsid w:val="00CE41A0"/>
    <w:rsid w:val="00CE42CE"/>
    <w:rsid w:val="00CE4435"/>
    <w:rsid w:val="00CE4552"/>
    <w:rsid w:val="00CE4567"/>
    <w:rsid w:val="00CE460D"/>
    <w:rsid w:val="00CE4653"/>
    <w:rsid w:val="00CE5021"/>
    <w:rsid w:val="00CE5221"/>
    <w:rsid w:val="00CE5C9B"/>
    <w:rsid w:val="00CE6126"/>
    <w:rsid w:val="00CE6166"/>
    <w:rsid w:val="00CE617A"/>
    <w:rsid w:val="00CE6192"/>
    <w:rsid w:val="00CE644C"/>
    <w:rsid w:val="00CE6C31"/>
    <w:rsid w:val="00CF00CA"/>
    <w:rsid w:val="00CF0BBE"/>
    <w:rsid w:val="00CF0C69"/>
    <w:rsid w:val="00CF127E"/>
    <w:rsid w:val="00CF12A1"/>
    <w:rsid w:val="00CF1B83"/>
    <w:rsid w:val="00CF1B89"/>
    <w:rsid w:val="00CF1BF3"/>
    <w:rsid w:val="00CF252F"/>
    <w:rsid w:val="00CF2833"/>
    <w:rsid w:val="00CF28EE"/>
    <w:rsid w:val="00CF3547"/>
    <w:rsid w:val="00CF36E8"/>
    <w:rsid w:val="00CF378D"/>
    <w:rsid w:val="00CF3A2F"/>
    <w:rsid w:val="00CF43C8"/>
    <w:rsid w:val="00CF43D4"/>
    <w:rsid w:val="00CF447C"/>
    <w:rsid w:val="00CF45FC"/>
    <w:rsid w:val="00CF4873"/>
    <w:rsid w:val="00CF48A1"/>
    <w:rsid w:val="00CF498F"/>
    <w:rsid w:val="00CF5033"/>
    <w:rsid w:val="00CF5B50"/>
    <w:rsid w:val="00CF5BB9"/>
    <w:rsid w:val="00CF605C"/>
    <w:rsid w:val="00CF60BF"/>
    <w:rsid w:val="00CF68BE"/>
    <w:rsid w:val="00CF6B6B"/>
    <w:rsid w:val="00CF7163"/>
    <w:rsid w:val="00CF71C8"/>
    <w:rsid w:val="00CF7259"/>
    <w:rsid w:val="00CF771D"/>
    <w:rsid w:val="00CF7886"/>
    <w:rsid w:val="00CF79AD"/>
    <w:rsid w:val="00CF79DB"/>
    <w:rsid w:val="00CF7FDF"/>
    <w:rsid w:val="00D000F5"/>
    <w:rsid w:val="00D00452"/>
    <w:rsid w:val="00D005E8"/>
    <w:rsid w:val="00D00AEB"/>
    <w:rsid w:val="00D00BBE"/>
    <w:rsid w:val="00D00DA4"/>
    <w:rsid w:val="00D0111A"/>
    <w:rsid w:val="00D01172"/>
    <w:rsid w:val="00D011DF"/>
    <w:rsid w:val="00D0124F"/>
    <w:rsid w:val="00D013CC"/>
    <w:rsid w:val="00D0152E"/>
    <w:rsid w:val="00D019F9"/>
    <w:rsid w:val="00D01C9C"/>
    <w:rsid w:val="00D0218F"/>
    <w:rsid w:val="00D025ED"/>
    <w:rsid w:val="00D02784"/>
    <w:rsid w:val="00D02DA8"/>
    <w:rsid w:val="00D02EFC"/>
    <w:rsid w:val="00D02FBA"/>
    <w:rsid w:val="00D033E5"/>
    <w:rsid w:val="00D03439"/>
    <w:rsid w:val="00D03677"/>
    <w:rsid w:val="00D042DB"/>
    <w:rsid w:val="00D04316"/>
    <w:rsid w:val="00D04418"/>
    <w:rsid w:val="00D04A1E"/>
    <w:rsid w:val="00D04EC4"/>
    <w:rsid w:val="00D065E2"/>
    <w:rsid w:val="00D069A0"/>
    <w:rsid w:val="00D071D6"/>
    <w:rsid w:val="00D07303"/>
    <w:rsid w:val="00D079C5"/>
    <w:rsid w:val="00D10133"/>
    <w:rsid w:val="00D10D2B"/>
    <w:rsid w:val="00D11332"/>
    <w:rsid w:val="00D11A19"/>
    <w:rsid w:val="00D120AC"/>
    <w:rsid w:val="00D12822"/>
    <w:rsid w:val="00D128DA"/>
    <w:rsid w:val="00D129CD"/>
    <w:rsid w:val="00D12B8F"/>
    <w:rsid w:val="00D12C58"/>
    <w:rsid w:val="00D12D0B"/>
    <w:rsid w:val="00D12EBF"/>
    <w:rsid w:val="00D12F0E"/>
    <w:rsid w:val="00D130A1"/>
    <w:rsid w:val="00D134F4"/>
    <w:rsid w:val="00D1362F"/>
    <w:rsid w:val="00D1386C"/>
    <w:rsid w:val="00D13A9E"/>
    <w:rsid w:val="00D13E6A"/>
    <w:rsid w:val="00D1431E"/>
    <w:rsid w:val="00D148E4"/>
    <w:rsid w:val="00D14BAA"/>
    <w:rsid w:val="00D14BD7"/>
    <w:rsid w:val="00D15916"/>
    <w:rsid w:val="00D15DF4"/>
    <w:rsid w:val="00D15E1A"/>
    <w:rsid w:val="00D16849"/>
    <w:rsid w:val="00D16F3D"/>
    <w:rsid w:val="00D17465"/>
    <w:rsid w:val="00D175EC"/>
    <w:rsid w:val="00D178DD"/>
    <w:rsid w:val="00D17E69"/>
    <w:rsid w:val="00D2045E"/>
    <w:rsid w:val="00D2103B"/>
    <w:rsid w:val="00D2103E"/>
    <w:rsid w:val="00D210B0"/>
    <w:rsid w:val="00D2157E"/>
    <w:rsid w:val="00D21A5F"/>
    <w:rsid w:val="00D21F4F"/>
    <w:rsid w:val="00D21FAF"/>
    <w:rsid w:val="00D22227"/>
    <w:rsid w:val="00D2252A"/>
    <w:rsid w:val="00D22702"/>
    <w:rsid w:val="00D22E43"/>
    <w:rsid w:val="00D22E7F"/>
    <w:rsid w:val="00D23685"/>
    <w:rsid w:val="00D23C14"/>
    <w:rsid w:val="00D23EA2"/>
    <w:rsid w:val="00D23EF6"/>
    <w:rsid w:val="00D24651"/>
    <w:rsid w:val="00D2470B"/>
    <w:rsid w:val="00D2477D"/>
    <w:rsid w:val="00D24C0C"/>
    <w:rsid w:val="00D2501E"/>
    <w:rsid w:val="00D254C8"/>
    <w:rsid w:val="00D255AF"/>
    <w:rsid w:val="00D257C1"/>
    <w:rsid w:val="00D25B44"/>
    <w:rsid w:val="00D25FC6"/>
    <w:rsid w:val="00D26409"/>
    <w:rsid w:val="00D264FA"/>
    <w:rsid w:val="00D26629"/>
    <w:rsid w:val="00D26B80"/>
    <w:rsid w:val="00D26CE8"/>
    <w:rsid w:val="00D26DD6"/>
    <w:rsid w:val="00D27092"/>
    <w:rsid w:val="00D27328"/>
    <w:rsid w:val="00D27639"/>
    <w:rsid w:val="00D27F48"/>
    <w:rsid w:val="00D30378"/>
    <w:rsid w:val="00D303BC"/>
    <w:rsid w:val="00D30614"/>
    <w:rsid w:val="00D30C41"/>
    <w:rsid w:val="00D31956"/>
    <w:rsid w:val="00D3205A"/>
    <w:rsid w:val="00D3207C"/>
    <w:rsid w:val="00D324E4"/>
    <w:rsid w:val="00D332D6"/>
    <w:rsid w:val="00D33793"/>
    <w:rsid w:val="00D337F6"/>
    <w:rsid w:val="00D33B5F"/>
    <w:rsid w:val="00D34881"/>
    <w:rsid w:val="00D34B54"/>
    <w:rsid w:val="00D34C3F"/>
    <w:rsid w:val="00D35100"/>
    <w:rsid w:val="00D35AA6"/>
    <w:rsid w:val="00D36123"/>
    <w:rsid w:val="00D3619A"/>
    <w:rsid w:val="00D36A84"/>
    <w:rsid w:val="00D376F3"/>
    <w:rsid w:val="00D377E8"/>
    <w:rsid w:val="00D37D5A"/>
    <w:rsid w:val="00D403F4"/>
    <w:rsid w:val="00D40633"/>
    <w:rsid w:val="00D406C5"/>
    <w:rsid w:val="00D40D04"/>
    <w:rsid w:val="00D40D1B"/>
    <w:rsid w:val="00D41496"/>
    <w:rsid w:val="00D419D7"/>
    <w:rsid w:val="00D41B8E"/>
    <w:rsid w:val="00D41BCE"/>
    <w:rsid w:val="00D41C4C"/>
    <w:rsid w:val="00D41D5D"/>
    <w:rsid w:val="00D41DC2"/>
    <w:rsid w:val="00D430E3"/>
    <w:rsid w:val="00D4315E"/>
    <w:rsid w:val="00D43296"/>
    <w:rsid w:val="00D4335C"/>
    <w:rsid w:val="00D43B75"/>
    <w:rsid w:val="00D43D9D"/>
    <w:rsid w:val="00D43E8A"/>
    <w:rsid w:val="00D44120"/>
    <w:rsid w:val="00D44ADB"/>
    <w:rsid w:val="00D44C3D"/>
    <w:rsid w:val="00D44DFF"/>
    <w:rsid w:val="00D452CD"/>
    <w:rsid w:val="00D45E5F"/>
    <w:rsid w:val="00D463FF"/>
    <w:rsid w:val="00D464A7"/>
    <w:rsid w:val="00D46674"/>
    <w:rsid w:val="00D46A09"/>
    <w:rsid w:val="00D47AC9"/>
    <w:rsid w:val="00D47B17"/>
    <w:rsid w:val="00D47E38"/>
    <w:rsid w:val="00D47FBF"/>
    <w:rsid w:val="00D506BB"/>
    <w:rsid w:val="00D5098A"/>
    <w:rsid w:val="00D50D1F"/>
    <w:rsid w:val="00D51E48"/>
    <w:rsid w:val="00D51FAE"/>
    <w:rsid w:val="00D52160"/>
    <w:rsid w:val="00D5296A"/>
    <w:rsid w:val="00D52C2F"/>
    <w:rsid w:val="00D535D0"/>
    <w:rsid w:val="00D5363A"/>
    <w:rsid w:val="00D540F8"/>
    <w:rsid w:val="00D5444A"/>
    <w:rsid w:val="00D544C4"/>
    <w:rsid w:val="00D54AE7"/>
    <w:rsid w:val="00D54C4A"/>
    <w:rsid w:val="00D54EFD"/>
    <w:rsid w:val="00D558F3"/>
    <w:rsid w:val="00D55BB6"/>
    <w:rsid w:val="00D55F6C"/>
    <w:rsid w:val="00D561C5"/>
    <w:rsid w:val="00D56255"/>
    <w:rsid w:val="00D56B4F"/>
    <w:rsid w:val="00D56C0B"/>
    <w:rsid w:val="00D56C65"/>
    <w:rsid w:val="00D56CBD"/>
    <w:rsid w:val="00D57394"/>
    <w:rsid w:val="00D57D6E"/>
    <w:rsid w:val="00D6049B"/>
    <w:rsid w:val="00D6052F"/>
    <w:rsid w:val="00D6095F"/>
    <w:rsid w:val="00D60EEF"/>
    <w:rsid w:val="00D61D04"/>
    <w:rsid w:val="00D61F72"/>
    <w:rsid w:val="00D627D2"/>
    <w:rsid w:val="00D62891"/>
    <w:rsid w:val="00D62B51"/>
    <w:rsid w:val="00D63657"/>
    <w:rsid w:val="00D63D94"/>
    <w:rsid w:val="00D63ED1"/>
    <w:rsid w:val="00D64247"/>
    <w:rsid w:val="00D64690"/>
    <w:rsid w:val="00D646A2"/>
    <w:rsid w:val="00D649C2"/>
    <w:rsid w:val="00D64BA2"/>
    <w:rsid w:val="00D64BF8"/>
    <w:rsid w:val="00D64C38"/>
    <w:rsid w:val="00D64D12"/>
    <w:rsid w:val="00D64F5E"/>
    <w:rsid w:val="00D64F98"/>
    <w:rsid w:val="00D65045"/>
    <w:rsid w:val="00D65437"/>
    <w:rsid w:val="00D65576"/>
    <w:rsid w:val="00D655A6"/>
    <w:rsid w:val="00D65BB7"/>
    <w:rsid w:val="00D65EDD"/>
    <w:rsid w:val="00D65FC3"/>
    <w:rsid w:val="00D66372"/>
    <w:rsid w:val="00D6695C"/>
    <w:rsid w:val="00D669AB"/>
    <w:rsid w:val="00D67580"/>
    <w:rsid w:val="00D676AB"/>
    <w:rsid w:val="00D67914"/>
    <w:rsid w:val="00D67E0F"/>
    <w:rsid w:val="00D70659"/>
    <w:rsid w:val="00D70732"/>
    <w:rsid w:val="00D70F1D"/>
    <w:rsid w:val="00D7107D"/>
    <w:rsid w:val="00D7176F"/>
    <w:rsid w:val="00D7185A"/>
    <w:rsid w:val="00D71A88"/>
    <w:rsid w:val="00D71ADB"/>
    <w:rsid w:val="00D71F49"/>
    <w:rsid w:val="00D71FFA"/>
    <w:rsid w:val="00D72495"/>
    <w:rsid w:val="00D730ED"/>
    <w:rsid w:val="00D7332B"/>
    <w:rsid w:val="00D73681"/>
    <w:rsid w:val="00D737D9"/>
    <w:rsid w:val="00D73886"/>
    <w:rsid w:val="00D73994"/>
    <w:rsid w:val="00D73DD9"/>
    <w:rsid w:val="00D7432E"/>
    <w:rsid w:val="00D74E0C"/>
    <w:rsid w:val="00D75818"/>
    <w:rsid w:val="00D7660C"/>
    <w:rsid w:val="00D7697C"/>
    <w:rsid w:val="00D76B3D"/>
    <w:rsid w:val="00D77600"/>
    <w:rsid w:val="00D778B4"/>
    <w:rsid w:val="00D77F4C"/>
    <w:rsid w:val="00D800CB"/>
    <w:rsid w:val="00D80BBD"/>
    <w:rsid w:val="00D812AA"/>
    <w:rsid w:val="00D81945"/>
    <w:rsid w:val="00D81CB3"/>
    <w:rsid w:val="00D8235C"/>
    <w:rsid w:val="00D829BB"/>
    <w:rsid w:val="00D829C7"/>
    <w:rsid w:val="00D82E66"/>
    <w:rsid w:val="00D8313C"/>
    <w:rsid w:val="00D831FA"/>
    <w:rsid w:val="00D833EC"/>
    <w:rsid w:val="00D835E5"/>
    <w:rsid w:val="00D83FA1"/>
    <w:rsid w:val="00D843DF"/>
    <w:rsid w:val="00D84841"/>
    <w:rsid w:val="00D8594E"/>
    <w:rsid w:val="00D859A1"/>
    <w:rsid w:val="00D861F9"/>
    <w:rsid w:val="00D8674B"/>
    <w:rsid w:val="00D86BCF"/>
    <w:rsid w:val="00D86D04"/>
    <w:rsid w:val="00D86D6A"/>
    <w:rsid w:val="00D874E8"/>
    <w:rsid w:val="00D8785D"/>
    <w:rsid w:val="00D87969"/>
    <w:rsid w:val="00D87A5C"/>
    <w:rsid w:val="00D906EC"/>
    <w:rsid w:val="00D90841"/>
    <w:rsid w:val="00D90B8D"/>
    <w:rsid w:val="00D9287D"/>
    <w:rsid w:val="00D92BB9"/>
    <w:rsid w:val="00D92C51"/>
    <w:rsid w:val="00D92C73"/>
    <w:rsid w:val="00D92CFA"/>
    <w:rsid w:val="00D93417"/>
    <w:rsid w:val="00D93914"/>
    <w:rsid w:val="00D94572"/>
    <w:rsid w:val="00D94B6E"/>
    <w:rsid w:val="00D94BF8"/>
    <w:rsid w:val="00D94D52"/>
    <w:rsid w:val="00D95EC5"/>
    <w:rsid w:val="00D96157"/>
    <w:rsid w:val="00D964A5"/>
    <w:rsid w:val="00D9663A"/>
    <w:rsid w:val="00D9690C"/>
    <w:rsid w:val="00D97134"/>
    <w:rsid w:val="00D9752C"/>
    <w:rsid w:val="00D97B19"/>
    <w:rsid w:val="00D97B71"/>
    <w:rsid w:val="00D97B73"/>
    <w:rsid w:val="00D97C9B"/>
    <w:rsid w:val="00DA0404"/>
    <w:rsid w:val="00DA0674"/>
    <w:rsid w:val="00DA0C90"/>
    <w:rsid w:val="00DA1046"/>
    <w:rsid w:val="00DA1186"/>
    <w:rsid w:val="00DA16D9"/>
    <w:rsid w:val="00DA1809"/>
    <w:rsid w:val="00DA1892"/>
    <w:rsid w:val="00DA18BE"/>
    <w:rsid w:val="00DA2298"/>
    <w:rsid w:val="00DA2562"/>
    <w:rsid w:val="00DA2892"/>
    <w:rsid w:val="00DA28DB"/>
    <w:rsid w:val="00DA29F4"/>
    <w:rsid w:val="00DA2E82"/>
    <w:rsid w:val="00DA2FA1"/>
    <w:rsid w:val="00DA3C93"/>
    <w:rsid w:val="00DA3D06"/>
    <w:rsid w:val="00DA3FF6"/>
    <w:rsid w:val="00DA43AA"/>
    <w:rsid w:val="00DA47F0"/>
    <w:rsid w:val="00DA49C4"/>
    <w:rsid w:val="00DA4CB0"/>
    <w:rsid w:val="00DA4ED8"/>
    <w:rsid w:val="00DA4EDF"/>
    <w:rsid w:val="00DA5030"/>
    <w:rsid w:val="00DA5895"/>
    <w:rsid w:val="00DA5FA9"/>
    <w:rsid w:val="00DA60C0"/>
    <w:rsid w:val="00DA67B1"/>
    <w:rsid w:val="00DA71B5"/>
    <w:rsid w:val="00DA72D1"/>
    <w:rsid w:val="00DA7348"/>
    <w:rsid w:val="00DA7410"/>
    <w:rsid w:val="00DA7CED"/>
    <w:rsid w:val="00DB032D"/>
    <w:rsid w:val="00DB09E7"/>
    <w:rsid w:val="00DB0DF2"/>
    <w:rsid w:val="00DB16D8"/>
    <w:rsid w:val="00DB181E"/>
    <w:rsid w:val="00DB19C6"/>
    <w:rsid w:val="00DB2064"/>
    <w:rsid w:val="00DB2207"/>
    <w:rsid w:val="00DB293D"/>
    <w:rsid w:val="00DB2AD9"/>
    <w:rsid w:val="00DB2D35"/>
    <w:rsid w:val="00DB2EBC"/>
    <w:rsid w:val="00DB3370"/>
    <w:rsid w:val="00DB3418"/>
    <w:rsid w:val="00DB402C"/>
    <w:rsid w:val="00DB4056"/>
    <w:rsid w:val="00DB4A6D"/>
    <w:rsid w:val="00DB4A9F"/>
    <w:rsid w:val="00DB602B"/>
    <w:rsid w:val="00DB6043"/>
    <w:rsid w:val="00DB6922"/>
    <w:rsid w:val="00DB6E3D"/>
    <w:rsid w:val="00DB76BE"/>
    <w:rsid w:val="00DB7B5A"/>
    <w:rsid w:val="00DC0180"/>
    <w:rsid w:val="00DC07F0"/>
    <w:rsid w:val="00DC08C6"/>
    <w:rsid w:val="00DC09F6"/>
    <w:rsid w:val="00DC0CEC"/>
    <w:rsid w:val="00DC15E5"/>
    <w:rsid w:val="00DC1A92"/>
    <w:rsid w:val="00DC21D0"/>
    <w:rsid w:val="00DC26B2"/>
    <w:rsid w:val="00DC26DA"/>
    <w:rsid w:val="00DC2ACF"/>
    <w:rsid w:val="00DC33CB"/>
    <w:rsid w:val="00DC349D"/>
    <w:rsid w:val="00DC4284"/>
    <w:rsid w:val="00DC4679"/>
    <w:rsid w:val="00DC4C0E"/>
    <w:rsid w:val="00DC5AFD"/>
    <w:rsid w:val="00DC68B9"/>
    <w:rsid w:val="00DC6E11"/>
    <w:rsid w:val="00DC760C"/>
    <w:rsid w:val="00DC7EB9"/>
    <w:rsid w:val="00DD0202"/>
    <w:rsid w:val="00DD0865"/>
    <w:rsid w:val="00DD093F"/>
    <w:rsid w:val="00DD097F"/>
    <w:rsid w:val="00DD0B96"/>
    <w:rsid w:val="00DD10E0"/>
    <w:rsid w:val="00DD12D6"/>
    <w:rsid w:val="00DD163A"/>
    <w:rsid w:val="00DD1778"/>
    <w:rsid w:val="00DD1B19"/>
    <w:rsid w:val="00DD2431"/>
    <w:rsid w:val="00DD27DE"/>
    <w:rsid w:val="00DD2ADB"/>
    <w:rsid w:val="00DD2ED2"/>
    <w:rsid w:val="00DD432F"/>
    <w:rsid w:val="00DD4523"/>
    <w:rsid w:val="00DD4795"/>
    <w:rsid w:val="00DD4C01"/>
    <w:rsid w:val="00DD4D08"/>
    <w:rsid w:val="00DD53AE"/>
    <w:rsid w:val="00DD562E"/>
    <w:rsid w:val="00DD56BB"/>
    <w:rsid w:val="00DD611B"/>
    <w:rsid w:val="00DD6E09"/>
    <w:rsid w:val="00DD7128"/>
    <w:rsid w:val="00DD7434"/>
    <w:rsid w:val="00DD79A7"/>
    <w:rsid w:val="00DD7DF8"/>
    <w:rsid w:val="00DE00B0"/>
    <w:rsid w:val="00DE0E24"/>
    <w:rsid w:val="00DE0EA5"/>
    <w:rsid w:val="00DE10BC"/>
    <w:rsid w:val="00DE1274"/>
    <w:rsid w:val="00DE1311"/>
    <w:rsid w:val="00DE164C"/>
    <w:rsid w:val="00DE1DDE"/>
    <w:rsid w:val="00DE26DF"/>
    <w:rsid w:val="00DE293E"/>
    <w:rsid w:val="00DE2BA8"/>
    <w:rsid w:val="00DE2EC7"/>
    <w:rsid w:val="00DE3521"/>
    <w:rsid w:val="00DE365B"/>
    <w:rsid w:val="00DE46C1"/>
    <w:rsid w:val="00DE5029"/>
    <w:rsid w:val="00DE63C7"/>
    <w:rsid w:val="00DE66CD"/>
    <w:rsid w:val="00DE6938"/>
    <w:rsid w:val="00DE75C4"/>
    <w:rsid w:val="00DE76F8"/>
    <w:rsid w:val="00DE7AA4"/>
    <w:rsid w:val="00DE7C80"/>
    <w:rsid w:val="00DE7F6D"/>
    <w:rsid w:val="00DF01B3"/>
    <w:rsid w:val="00DF054B"/>
    <w:rsid w:val="00DF08B3"/>
    <w:rsid w:val="00DF08D8"/>
    <w:rsid w:val="00DF104C"/>
    <w:rsid w:val="00DF129D"/>
    <w:rsid w:val="00DF14A3"/>
    <w:rsid w:val="00DF163C"/>
    <w:rsid w:val="00DF182C"/>
    <w:rsid w:val="00DF1D7D"/>
    <w:rsid w:val="00DF1E2E"/>
    <w:rsid w:val="00DF1EC1"/>
    <w:rsid w:val="00DF2270"/>
    <w:rsid w:val="00DF231E"/>
    <w:rsid w:val="00DF26E0"/>
    <w:rsid w:val="00DF277D"/>
    <w:rsid w:val="00DF2E5A"/>
    <w:rsid w:val="00DF300C"/>
    <w:rsid w:val="00DF334F"/>
    <w:rsid w:val="00DF365D"/>
    <w:rsid w:val="00DF3C19"/>
    <w:rsid w:val="00DF591F"/>
    <w:rsid w:val="00DF5CBD"/>
    <w:rsid w:val="00DF5F41"/>
    <w:rsid w:val="00DF7FD8"/>
    <w:rsid w:val="00E0056F"/>
    <w:rsid w:val="00E00B01"/>
    <w:rsid w:val="00E01201"/>
    <w:rsid w:val="00E019A9"/>
    <w:rsid w:val="00E019BC"/>
    <w:rsid w:val="00E01FBA"/>
    <w:rsid w:val="00E02074"/>
    <w:rsid w:val="00E02178"/>
    <w:rsid w:val="00E02C2F"/>
    <w:rsid w:val="00E02F69"/>
    <w:rsid w:val="00E03440"/>
    <w:rsid w:val="00E03660"/>
    <w:rsid w:val="00E03EEF"/>
    <w:rsid w:val="00E048B7"/>
    <w:rsid w:val="00E05409"/>
    <w:rsid w:val="00E05DD9"/>
    <w:rsid w:val="00E05E5A"/>
    <w:rsid w:val="00E05F01"/>
    <w:rsid w:val="00E06089"/>
    <w:rsid w:val="00E064D7"/>
    <w:rsid w:val="00E06566"/>
    <w:rsid w:val="00E06576"/>
    <w:rsid w:val="00E068F6"/>
    <w:rsid w:val="00E06BF8"/>
    <w:rsid w:val="00E06C73"/>
    <w:rsid w:val="00E06EC8"/>
    <w:rsid w:val="00E07B02"/>
    <w:rsid w:val="00E101D0"/>
    <w:rsid w:val="00E101DA"/>
    <w:rsid w:val="00E10459"/>
    <w:rsid w:val="00E10639"/>
    <w:rsid w:val="00E108F5"/>
    <w:rsid w:val="00E10E62"/>
    <w:rsid w:val="00E10F24"/>
    <w:rsid w:val="00E11792"/>
    <w:rsid w:val="00E11968"/>
    <w:rsid w:val="00E12B76"/>
    <w:rsid w:val="00E12DC6"/>
    <w:rsid w:val="00E12F8C"/>
    <w:rsid w:val="00E13063"/>
    <w:rsid w:val="00E136EE"/>
    <w:rsid w:val="00E13780"/>
    <w:rsid w:val="00E138AC"/>
    <w:rsid w:val="00E13AA2"/>
    <w:rsid w:val="00E141EF"/>
    <w:rsid w:val="00E14BDA"/>
    <w:rsid w:val="00E14BF2"/>
    <w:rsid w:val="00E14E51"/>
    <w:rsid w:val="00E15224"/>
    <w:rsid w:val="00E155CB"/>
    <w:rsid w:val="00E15818"/>
    <w:rsid w:val="00E15DF6"/>
    <w:rsid w:val="00E15E72"/>
    <w:rsid w:val="00E15EE9"/>
    <w:rsid w:val="00E164D9"/>
    <w:rsid w:val="00E16580"/>
    <w:rsid w:val="00E16DA6"/>
    <w:rsid w:val="00E16FAA"/>
    <w:rsid w:val="00E170A6"/>
    <w:rsid w:val="00E1743E"/>
    <w:rsid w:val="00E176E5"/>
    <w:rsid w:val="00E17758"/>
    <w:rsid w:val="00E179AA"/>
    <w:rsid w:val="00E17A42"/>
    <w:rsid w:val="00E2033C"/>
    <w:rsid w:val="00E208D2"/>
    <w:rsid w:val="00E20D25"/>
    <w:rsid w:val="00E20DD1"/>
    <w:rsid w:val="00E21851"/>
    <w:rsid w:val="00E2188C"/>
    <w:rsid w:val="00E21976"/>
    <w:rsid w:val="00E219CC"/>
    <w:rsid w:val="00E21CB3"/>
    <w:rsid w:val="00E225B5"/>
    <w:rsid w:val="00E22652"/>
    <w:rsid w:val="00E22884"/>
    <w:rsid w:val="00E229F5"/>
    <w:rsid w:val="00E22DAC"/>
    <w:rsid w:val="00E22DC9"/>
    <w:rsid w:val="00E23252"/>
    <w:rsid w:val="00E2341B"/>
    <w:rsid w:val="00E237F0"/>
    <w:rsid w:val="00E2383F"/>
    <w:rsid w:val="00E23D4D"/>
    <w:rsid w:val="00E2476D"/>
    <w:rsid w:val="00E24E89"/>
    <w:rsid w:val="00E253F6"/>
    <w:rsid w:val="00E25848"/>
    <w:rsid w:val="00E258B0"/>
    <w:rsid w:val="00E25F18"/>
    <w:rsid w:val="00E2602C"/>
    <w:rsid w:val="00E260E3"/>
    <w:rsid w:val="00E26123"/>
    <w:rsid w:val="00E261D0"/>
    <w:rsid w:val="00E261F7"/>
    <w:rsid w:val="00E26486"/>
    <w:rsid w:val="00E276F9"/>
    <w:rsid w:val="00E276FA"/>
    <w:rsid w:val="00E3087D"/>
    <w:rsid w:val="00E3095A"/>
    <w:rsid w:val="00E30A0F"/>
    <w:rsid w:val="00E30E6F"/>
    <w:rsid w:val="00E30F83"/>
    <w:rsid w:val="00E31632"/>
    <w:rsid w:val="00E31926"/>
    <w:rsid w:val="00E31A8A"/>
    <w:rsid w:val="00E31E7C"/>
    <w:rsid w:val="00E34261"/>
    <w:rsid w:val="00E350AD"/>
    <w:rsid w:val="00E35ED8"/>
    <w:rsid w:val="00E3607D"/>
    <w:rsid w:val="00E36A72"/>
    <w:rsid w:val="00E36AD3"/>
    <w:rsid w:val="00E36D59"/>
    <w:rsid w:val="00E37995"/>
    <w:rsid w:val="00E37A4B"/>
    <w:rsid w:val="00E40156"/>
    <w:rsid w:val="00E4089E"/>
    <w:rsid w:val="00E40D83"/>
    <w:rsid w:val="00E416F9"/>
    <w:rsid w:val="00E4180C"/>
    <w:rsid w:val="00E41B2C"/>
    <w:rsid w:val="00E41E9C"/>
    <w:rsid w:val="00E4252C"/>
    <w:rsid w:val="00E429B0"/>
    <w:rsid w:val="00E429C1"/>
    <w:rsid w:val="00E42EAB"/>
    <w:rsid w:val="00E43391"/>
    <w:rsid w:val="00E436E8"/>
    <w:rsid w:val="00E43948"/>
    <w:rsid w:val="00E43AE0"/>
    <w:rsid w:val="00E43BCA"/>
    <w:rsid w:val="00E43E91"/>
    <w:rsid w:val="00E440B0"/>
    <w:rsid w:val="00E44392"/>
    <w:rsid w:val="00E44780"/>
    <w:rsid w:val="00E4522E"/>
    <w:rsid w:val="00E45B6E"/>
    <w:rsid w:val="00E460B5"/>
    <w:rsid w:val="00E46158"/>
    <w:rsid w:val="00E461AF"/>
    <w:rsid w:val="00E46662"/>
    <w:rsid w:val="00E4714E"/>
    <w:rsid w:val="00E4746F"/>
    <w:rsid w:val="00E47F1F"/>
    <w:rsid w:val="00E503BE"/>
    <w:rsid w:val="00E504FA"/>
    <w:rsid w:val="00E506AC"/>
    <w:rsid w:val="00E507C3"/>
    <w:rsid w:val="00E50827"/>
    <w:rsid w:val="00E50EE2"/>
    <w:rsid w:val="00E51100"/>
    <w:rsid w:val="00E5152F"/>
    <w:rsid w:val="00E5168A"/>
    <w:rsid w:val="00E51A06"/>
    <w:rsid w:val="00E51D0F"/>
    <w:rsid w:val="00E51F3F"/>
    <w:rsid w:val="00E5279A"/>
    <w:rsid w:val="00E52893"/>
    <w:rsid w:val="00E52AF3"/>
    <w:rsid w:val="00E52B07"/>
    <w:rsid w:val="00E52B2B"/>
    <w:rsid w:val="00E52EB7"/>
    <w:rsid w:val="00E5344D"/>
    <w:rsid w:val="00E534E7"/>
    <w:rsid w:val="00E5450B"/>
    <w:rsid w:val="00E54932"/>
    <w:rsid w:val="00E54D92"/>
    <w:rsid w:val="00E54E2D"/>
    <w:rsid w:val="00E552F3"/>
    <w:rsid w:val="00E556CB"/>
    <w:rsid w:val="00E55EEE"/>
    <w:rsid w:val="00E561E7"/>
    <w:rsid w:val="00E563FC"/>
    <w:rsid w:val="00E565B3"/>
    <w:rsid w:val="00E56AE8"/>
    <w:rsid w:val="00E56B9D"/>
    <w:rsid w:val="00E572F4"/>
    <w:rsid w:val="00E57734"/>
    <w:rsid w:val="00E57AF3"/>
    <w:rsid w:val="00E57D7C"/>
    <w:rsid w:val="00E57E67"/>
    <w:rsid w:val="00E57E75"/>
    <w:rsid w:val="00E57F5B"/>
    <w:rsid w:val="00E603C0"/>
    <w:rsid w:val="00E60751"/>
    <w:rsid w:val="00E60C2B"/>
    <w:rsid w:val="00E612E4"/>
    <w:rsid w:val="00E61673"/>
    <w:rsid w:val="00E61691"/>
    <w:rsid w:val="00E621B2"/>
    <w:rsid w:val="00E62D80"/>
    <w:rsid w:val="00E6308F"/>
    <w:rsid w:val="00E63323"/>
    <w:rsid w:val="00E63606"/>
    <w:rsid w:val="00E63D68"/>
    <w:rsid w:val="00E63EE0"/>
    <w:rsid w:val="00E63FF2"/>
    <w:rsid w:val="00E64087"/>
    <w:rsid w:val="00E64468"/>
    <w:rsid w:val="00E6455D"/>
    <w:rsid w:val="00E64787"/>
    <w:rsid w:val="00E64EBD"/>
    <w:rsid w:val="00E64ECF"/>
    <w:rsid w:val="00E65813"/>
    <w:rsid w:val="00E65985"/>
    <w:rsid w:val="00E65A41"/>
    <w:rsid w:val="00E65D03"/>
    <w:rsid w:val="00E65D1A"/>
    <w:rsid w:val="00E65D5E"/>
    <w:rsid w:val="00E6654D"/>
    <w:rsid w:val="00E673C2"/>
    <w:rsid w:val="00E6768B"/>
    <w:rsid w:val="00E6797B"/>
    <w:rsid w:val="00E67E5C"/>
    <w:rsid w:val="00E702E4"/>
    <w:rsid w:val="00E707BB"/>
    <w:rsid w:val="00E70A43"/>
    <w:rsid w:val="00E70DAA"/>
    <w:rsid w:val="00E71592"/>
    <w:rsid w:val="00E71596"/>
    <w:rsid w:val="00E71AE3"/>
    <w:rsid w:val="00E71E74"/>
    <w:rsid w:val="00E725D6"/>
    <w:rsid w:val="00E7264E"/>
    <w:rsid w:val="00E72714"/>
    <w:rsid w:val="00E72DFA"/>
    <w:rsid w:val="00E73532"/>
    <w:rsid w:val="00E737CC"/>
    <w:rsid w:val="00E73902"/>
    <w:rsid w:val="00E7406E"/>
    <w:rsid w:val="00E7432C"/>
    <w:rsid w:val="00E749F7"/>
    <w:rsid w:val="00E74C59"/>
    <w:rsid w:val="00E75176"/>
    <w:rsid w:val="00E75280"/>
    <w:rsid w:val="00E753DE"/>
    <w:rsid w:val="00E753FF"/>
    <w:rsid w:val="00E761DF"/>
    <w:rsid w:val="00E76395"/>
    <w:rsid w:val="00E76440"/>
    <w:rsid w:val="00E76CCD"/>
    <w:rsid w:val="00E7701A"/>
    <w:rsid w:val="00E7778D"/>
    <w:rsid w:val="00E77A4F"/>
    <w:rsid w:val="00E77C4E"/>
    <w:rsid w:val="00E77E9D"/>
    <w:rsid w:val="00E8000A"/>
    <w:rsid w:val="00E80579"/>
    <w:rsid w:val="00E808F1"/>
    <w:rsid w:val="00E80D0F"/>
    <w:rsid w:val="00E818F2"/>
    <w:rsid w:val="00E81FB1"/>
    <w:rsid w:val="00E827B7"/>
    <w:rsid w:val="00E82B42"/>
    <w:rsid w:val="00E82BFB"/>
    <w:rsid w:val="00E82D4F"/>
    <w:rsid w:val="00E83C06"/>
    <w:rsid w:val="00E83D9E"/>
    <w:rsid w:val="00E83F7E"/>
    <w:rsid w:val="00E8402E"/>
    <w:rsid w:val="00E8408C"/>
    <w:rsid w:val="00E84265"/>
    <w:rsid w:val="00E843E7"/>
    <w:rsid w:val="00E848B9"/>
    <w:rsid w:val="00E853A0"/>
    <w:rsid w:val="00E854DA"/>
    <w:rsid w:val="00E8554E"/>
    <w:rsid w:val="00E85BF6"/>
    <w:rsid w:val="00E85E15"/>
    <w:rsid w:val="00E85EB5"/>
    <w:rsid w:val="00E862AE"/>
    <w:rsid w:val="00E86651"/>
    <w:rsid w:val="00E866AD"/>
    <w:rsid w:val="00E867C7"/>
    <w:rsid w:val="00E86A77"/>
    <w:rsid w:val="00E86C64"/>
    <w:rsid w:val="00E86D9E"/>
    <w:rsid w:val="00E8735F"/>
    <w:rsid w:val="00E8743B"/>
    <w:rsid w:val="00E87585"/>
    <w:rsid w:val="00E87865"/>
    <w:rsid w:val="00E87A0F"/>
    <w:rsid w:val="00E900FE"/>
    <w:rsid w:val="00E90199"/>
    <w:rsid w:val="00E9024A"/>
    <w:rsid w:val="00E9075B"/>
    <w:rsid w:val="00E90A8E"/>
    <w:rsid w:val="00E90EC0"/>
    <w:rsid w:val="00E90EC4"/>
    <w:rsid w:val="00E90EC9"/>
    <w:rsid w:val="00E911A7"/>
    <w:rsid w:val="00E9129B"/>
    <w:rsid w:val="00E91300"/>
    <w:rsid w:val="00E916E9"/>
    <w:rsid w:val="00E918A1"/>
    <w:rsid w:val="00E91919"/>
    <w:rsid w:val="00E91983"/>
    <w:rsid w:val="00E91A76"/>
    <w:rsid w:val="00E92163"/>
    <w:rsid w:val="00E92750"/>
    <w:rsid w:val="00E927A0"/>
    <w:rsid w:val="00E927EC"/>
    <w:rsid w:val="00E93C3D"/>
    <w:rsid w:val="00E93D83"/>
    <w:rsid w:val="00E94402"/>
    <w:rsid w:val="00E95591"/>
    <w:rsid w:val="00E959D4"/>
    <w:rsid w:val="00E9618B"/>
    <w:rsid w:val="00E97077"/>
    <w:rsid w:val="00E978CD"/>
    <w:rsid w:val="00E97901"/>
    <w:rsid w:val="00E9799C"/>
    <w:rsid w:val="00E97D51"/>
    <w:rsid w:val="00EA047A"/>
    <w:rsid w:val="00EA0AEE"/>
    <w:rsid w:val="00EA1DB5"/>
    <w:rsid w:val="00EA1EF1"/>
    <w:rsid w:val="00EA1FB1"/>
    <w:rsid w:val="00EA22C7"/>
    <w:rsid w:val="00EA2458"/>
    <w:rsid w:val="00EA2545"/>
    <w:rsid w:val="00EA274A"/>
    <w:rsid w:val="00EA27C2"/>
    <w:rsid w:val="00EA2E7C"/>
    <w:rsid w:val="00EA35BE"/>
    <w:rsid w:val="00EA3711"/>
    <w:rsid w:val="00EA3832"/>
    <w:rsid w:val="00EA3A6C"/>
    <w:rsid w:val="00EA3BA7"/>
    <w:rsid w:val="00EA40B1"/>
    <w:rsid w:val="00EA42C3"/>
    <w:rsid w:val="00EA521B"/>
    <w:rsid w:val="00EA52A2"/>
    <w:rsid w:val="00EA5B26"/>
    <w:rsid w:val="00EA6292"/>
    <w:rsid w:val="00EA64E7"/>
    <w:rsid w:val="00EA67A4"/>
    <w:rsid w:val="00EA6DE2"/>
    <w:rsid w:val="00EA7091"/>
    <w:rsid w:val="00EA7100"/>
    <w:rsid w:val="00EA7499"/>
    <w:rsid w:val="00EA7CC8"/>
    <w:rsid w:val="00EA7DF1"/>
    <w:rsid w:val="00EA7ECC"/>
    <w:rsid w:val="00EB030A"/>
    <w:rsid w:val="00EB0439"/>
    <w:rsid w:val="00EB060E"/>
    <w:rsid w:val="00EB0D34"/>
    <w:rsid w:val="00EB0E02"/>
    <w:rsid w:val="00EB11A8"/>
    <w:rsid w:val="00EB1209"/>
    <w:rsid w:val="00EB1FB6"/>
    <w:rsid w:val="00EB25B5"/>
    <w:rsid w:val="00EB2892"/>
    <w:rsid w:val="00EB2D4F"/>
    <w:rsid w:val="00EB3179"/>
    <w:rsid w:val="00EB373C"/>
    <w:rsid w:val="00EB395E"/>
    <w:rsid w:val="00EB3A09"/>
    <w:rsid w:val="00EB3F2D"/>
    <w:rsid w:val="00EB4639"/>
    <w:rsid w:val="00EB51B8"/>
    <w:rsid w:val="00EB51FF"/>
    <w:rsid w:val="00EB53CE"/>
    <w:rsid w:val="00EB5781"/>
    <w:rsid w:val="00EB5DC4"/>
    <w:rsid w:val="00EB5FB8"/>
    <w:rsid w:val="00EB60DF"/>
    <w:rsid w:val="00EB6762"/>
    <w:rsid w:val="00EB7119"/>
    <w:rsid w:val="00EB72B9"/>
    <w:rsid w:val="00EB7699"/>
    <w:rsid w:val="00EB79C0"/>
    <w:rsid w:val="00EB79D9"/>
    <w:rsid w:val="00EB7AE1"/>
    <w:rsid w:val="00EC02EB"/>
    <w:rsid w:val="00EC0372"/>
    <w:rsid w:val="00EC03BF"/>
    <w:rsid w:val="00EC062A"/>
    <w:rsid w:val="00EC0722"/>
    <w:rsid w:val="00EC0943"/>
    <w:rsid w:val="00EC0AFD"/>
    <w:rsid w:val="00EC1890"/>
    <w:rsid w:val="00EC1B66"/>
    <w:rsid w:val="00EC25E0"/>
    <w:rsid w:val="00EC26EE"/>
    <w:rsid w:val="00EC2E8D"/>
    <w:rsid w:val="00EC39BA"/>
    <w:rsid w:val="00EC3A22"/>
    <w:rsid w:val="00EC3A59"/>
    <w:rsid w:val="00EC3F8B"/>
    <w:rsid w:val="00EC443A"/>
    <w:rsid w:val="00EC467E"/>
    <w:rsid w:val="00EC47BE"/>
    <w:rsid w:val="00EC49FF"/>
    <w:rsid w:val="00EC4F93"/>
    <w:rsid w:val="00EC5099"/>
    <w:rsid w:val="00EC50BE"/>
    <w:rsid w:val="00EC59A0"/>
    <w:rsid w:val="00EC59D6"/>
    <w:rsid w:val="00EC5F2C"/>
    <w:rsid w:val="00EC61CC"/>
    <w:rsid w:val="00EC6D03"/>
    <w:rsid w:val="00EC6FBC"/>
    <w:rsid w:val="00EC7535"/>
    <w:rsid w:val="00EC787D"/>
    <w:rsid w:val="00EC7E68"/>
    <w:rsid w:val="00EC7F20"/>
    <w:rsid w:val="00EC7F38"/>
    <w:rsid w:val="00ED08FB"/>
    <w:rsid w:val="00ED0DE6"/>
    <w:rsid w:val="00ED129B"/>
    <w:rsid w:val="00ED13A1"/>
    <w:rsid w:val="00ED13E7"/>
    <w:rsid w:val="00ED19F5"/>
    <w:rsid w:val="00ED1EBE"/>
    <w:rsid w:val="00ED25B8"/>
    <w:rsid w:val="00ED2B0E"/>
    <w:rsid w:val="00ED30F9"/>
    <w:rsid w:val="00ED338D"/>
    <w:rsid w:val="00ED33CC"/>
    <w:rsid w:val="00ED3832"/>
    <w:rsid w:val="00ED3F3F"/>
    <w:rsid w:val="00ED4127"/>
    <w:rsid w:val="00ED439C"/>
    <w:rsid w:val="00ED4BAA"/>
    <w:rsid w:val="00ED544E"/>
    <w:rsid w:val="00ED54E7"/>
    <w:rsid w:val="00ED57A1"/>
    <w:rsid w:val="00ED5C93"/>
    <w:rsid w:val="00ED5D99"/>
    <w:rsid w:val="00ED6654"/>
    <w:rsid w:val="00ED6E14"/>
    <w:rsid w:val="00ED71B5"/>
    <w:rsid w:val="00ED77B2"/>
    <w:rsid w:val="00ED7E94"/>
    <w:rsid w:val="00ED7F5C"/>
    <w:rsid w:val="00EE05E3"/>
    <w:rsid w:val="00EE100C"/>
    <w:rsid w:val="00EE10F2"/>
    <w:rsid w:val="00EE11A4"/>
    <w:rsid w:val="00EE1286"/>
    <w:rsid w:val="00EE1571"/>
    <w:rsid w:val="00EE17E7"/>
    <w:rsid w:val="00EE2098"/>
    <w:rsid w:val="00EE276F"/>
    <w:rsid w:val="00EE293B"/>
    <w:rsid w:val="00EE2CF9"/>
    <w:rsid w:val="00EE314C"/>
    <w:rsid w:val="00EE3A91"/>
    <w:rsid w:val="00EE3BEC"/>
    <w:rsid w:val="00EE41C6"/>
    <w:rsid w:val="00EE49F9"/>
    <w:rsid w:val="00EE4C52"/>
    <w:rsid w:val="00EE5416"/>
    <w:rsid w:val="00EE553A"/>
    <w:rsid w:val="00EE56F4"/>
    <w:rsid w:val="00EE5A9B"/>
    <w:rsid w:val="00EE5D5D"/>
    <w:rsid w:val="00EE5E6F"/>
    <w:rsid w:val="00EE620F"/>
    <w:rsid w:val="00EE670F"/>
    <w:rsid w:val="00EE6A7D"/>
    <w:rsid w:val="00EE7284"/>
    <w:rsid w:val="00EE75D8"/>
    <w:rsid w:val="00EE7B95"/>
    <w:rsid w:val="00EF0D74"/>
    <w:rsid w:val="00EF0D7F"/>
    <w:rsid w:val="00EF0EC6"/>
    <w:rsid w:val="00EF165B"/>
    <w:rsid w:val="00EF1B84"/>
    <w:rsid w:val="00EF1D9B"/>
    <w:rsid w:val="00EF1DC3"/>
    <w:rsid w:val="00EF2411"/>
    <w:rsid w:val="00EF2569"/>
    <w:rsid w:val="00EF2624"/>
    <w:rsid w:val="00EF2745"/>
    <w:rsid w:val="00EF28CE"/>
    <w:rsid w:val="00EF28E2"/>
    <w:rsid w:val="00EF2952"/>
    <w:rsid w:val="00EF29E1"/>
    <w:rsid w:val="00EF2F66"/>
    <w:rsid w:val="00EF3269"/>
    <w:rsid w:val="00EF4A4D"/>
    <w:rsid w:val="00EF51A8"/>
    <w:rsid w:val="00EF57AB"/>
    <w:rsid w:val="00EF599D"/>
    <w:rsid w:val="00EF5BDD"/>
    <w:rsid w:val="00EF610F"/>
    <w:rsid w:val="00EF6617"/>
    <w:rsid w:val="00EF6643"/>
    <w:rsid w:val="00EF6713"/>
    <w:rsid w:val="00EF69F5"/>
    <w:rsid w:val="00EF6CD8"/>
    <w:rsid w:val="00EF709C"/>
    <w:rsid w:val="00EF7567"/>
    <w:rsid w:val="00EF7F5C"/>
    <w:rsid w:val="00F00504"/>
    <w:rsid w:val="00F00A37"/>
    <w:rsid w:val="00F00AA1"/>
    <w:rsid w:val="00F00F94"/>
    <w:rsid w:val="00F0134F"/>
    <w:rsid w:val="00F01766"/>
    <w:rsid w:val="00F01843"/>
    <w:rsid w:val="00F01891"/>
    <w:rsid w:val="00F02043"/>
    <w:rsid w:val="00F02734"/>
    <w:rsid w:val="00F02AB3"/>
    <w:rsid w:val="00F02B9B"/>
    <w:rsid w:val="00F030D8"/>
    <w:rsid w:val="00F0339D"/>
    <w:rsid w:val="00F0373B"/>
    <w:rsid w:val="00F03C5B"/>
    <w:rsid w:val="00F040A6"/>
    <w:rsid w:val="00F0448E"/>
    <w:rsid w:val="00F0572A"/>
    <w:rsid w:val="00F057E4"/>
    <w:rsid w:val="00F0584D"/>
    <w:rsid w:val="00F05AAD"/>
    <w:rsid w:val="00F05EEB"/>
    <w:rsid w:val="00F060D1"/>
    <w:rsid w:val="00F06B9D"/>
    <w:rsid w:val="00F0709F"/>
    <w:rsid w:val="00F072CB"/>
    <w:rsid w:val="00F0739B"/>
    <w:rsid w:val="00F074A0"/>
    <w:rsid w:val="00F074C8"/>
    <w:rsid w:val="00F078F5"/>
    <w:rsid w:val="00F07964"/>
    <w:rsid w:val="00F07A22"/>
    <w:rsid w:val="00F10E71"/>
    <w:rsid w:val="00F112DC"/>
    <w:rsid w:val="00F11612"/>
    <w:rsid w:val="00F11887"/>
    <w:rsid w:val="00F1195B"/>
    <w:rsid w:val="00F11AB3"/>
    <w:rsid w:val="00F11C58"/>
    <w:rsid w:val="00F11C89"/>
    <w:rsid w:val="00F12354"/>
    <w:rsid w:val="00F13102"/>
    <w:rsid w:val="00F133C8"/>
    <w:rsid w:val="00F137C0"/>
    <w:rsid w:val="00F13AAF"/>
    <w:rsid w:val="00F14004"/>
    <w:rsid w:val="00F141D9"/>
    <w:rsid w:val="00F1484D"/>
    <w:rsid w:val="00F152C6"/>
    <w:rsid w:val="00F159D1"/>
    <w:rsid w:val="00F15A50"/>
    <w:rsid w:val="00F16C1E"/>
    <w:rsid w:val="00F16DD3"/>
    <w:rsid w:val="00F173D1"/>
    <w:rsid w:val="00F176CF"/>
    <w:rsid w:val="00F177B3"/>
    <w:rsid w:val="00F17F2A"/>
    <w:rsid w:val="00F20537"/>
    <w:rsid w:val="00F205F3"/>
    <w:rsid w:val="00F206C2"/>
    <w:rsid w:val="00F20CDA"/>
    <w:rsid w:val="00F211A7"/>
    <w:rsid w:val="00F21516"/>
    <w:rsid w:val="00F21856"/>
    <w:rsid w:val="00F21940"/>
    <w:rsid w:val="00F222F6"/>
    <w:rsid w:val="00F223CA"/>
    <w:rsid w:val="00F224A4"/>
    <w:rsid w:val="00F22A6D"/>
    <w:rsid w:val="00F22B55"/>
    <w:rsid w:val="00F22F7F"/>
    <w:rsid w:val="00F23011"/>
    <w:rsid w:val="00F23290"/>
    <w:rsid w:val="00F23875"/>
    <w:rsid w:val="00F248B3"/>
    <w:rsid w:val="00F24E3A"/>
    <w:rsid w:val="00F24FBD"/>
    <w:rsid w:val="00F257DF"/>
    <w:rsid w:val="00F25ABD"/>
    <w:rsid w:val="00F25C2F"/>
    <w:rsid w:val="00F26049"/>
    <w:rsid w:val="00F26367"/>
    <w:rsid w:val="00F263DE"/>
    <w:rsid w:val="00F275C2"/>
    <w:rsid w:val="00F27870"/>
    <w:rsid w:val="00F27F3C"/>
    <w:rsid w:val="00F3018F"/>
    <w:rsid w:val="00F3022D"/>
    <w:rsid w:val="00F30537"/>
    <w:rsid w:val="00F30804"/>
    <w:rsid w:val="00F31AB0"/>
    <w:rsid w:val="00F31E15"/>
    <w:rsid w:val="00F32272"/>
    <w:rsid w:val="00F32444"/>
    <w:rsid w:val="00F32582"/>
    <w:rsid w:val="00F32DF2"/>
    <w:rsid w:val="00F3301B"/>
    <w:rsid w:val="00F332AA"/>
    <w:rsid w:val="00F333D1"/>
    <w:rsid w:val="00F337CE"/>
    <w:rsid w:val="00F33AFB"/>
    <w:rsid w:val="00F33F22"/>
    <w:rsid w:val="00F346B3"/>
    <w:rsid w:val="00F349C2"/>
    <w:rsid w:val="00F34AE6"/>
    <w:rsid w:val="00F34D5F"/>
    <w:rsid w:val="00F34EA7"/>
    <w:rsid w:val="00F355B4"/>
    <w:rsid w:val="00F356D5"/>
    <w:rsid w:val="00F359B1"/>
    <w:rsid w:val="00F35C6F"/>
    <w:rsid w:val="00F35E70"/>
    <w:rsid w:val="00F3675A"/>
    <w:rsid w:val="00F36790"/>
    <w:rsid w:val="00F3679E"/>
    <w:rsid w:val="00F36849"/>
    <w:rsid w:val="00F36994"/>
    <w:rsid w:val="00F36B90"/>
    <w:rsid w:val="00F371C1"/>
    <w:rsid w:val="00F37209"/>
    <w:rsid w:val="00F372D1"/>
    <w:rsid w:val="00F3792E"/>
    <w:rsid w:val="00F37E40"/>
    <w:rsid w:val="00F40724"/>
    <w:rsid w:val="00F40E49"/>
    <w:rsid w:val="00F41127"/>
    <w:rsid w:val="00F415E9"/>
    <w:rsid w:val="00F419BF"/>
    <w:rsid w:val="00F42189"/>
    <w:rsid w:val="00F42344"/>
    <w:rsid w:val="00F428E4"/>
    <w:rsid w:val="00F42A4C"/>
    <w:rsid w:val="00F42C60"/>
    <w:rsid w:val="00F43F62"/>
    <w:rsid w:val="00F4400C"/>
    <w:rsid w:val="00F4415A"/>
    <w:rsid w:val="00F44355"/>
    <w:rsid w:val="00F44E42"/>
    <w:rsid w:val="00F452F2"/>
    <w:rsid w:val="00F454CB"/>
    <w:rsid w:val="00F45705"/>
    <w:rsid w:val="00F4582B"/>
    <w:rsid w:val="00F45ABC"/>
    <w:rsid w:val="00F45DA8"/>
    <w:rsid w:val="00F46640"/>
    <w:rsid w:val="00F46888"/>
    <w:rsid w:val="00F47202"/>
    <w:rsid w:val="00F472D2"/>
    <w:rsid w:val="00F47361"/>
    <w:rsid w:val="00F47376"/>
    <w:rsid w:val="00F50260"/>
    <w:rsid w:val="00F5031D"/>
    <w:rsid w:val="00F508C3"/>
    <w:rsid w:val="00F50BD8"/>
    <w:rsid w:val="00F50D5B"/>
    <w:rsid w:val="00F51456"/>
    <w:rsid w:val="00F520EE"/>
    <w:rsid w:val="00F524C4"/>
    <w:rsid w:val="00F52596"/>
    <w:rsid w:val="00F52646"/>
    <w:rsid w:val="00F53245"/>
    <w:rsid w:val="00F532A5"/>
    <w:rsid w:val="00F53A70"/>
    <w:rsid w:val="00F53A75"/>
    <w:rsid w:val="00F53F3F"/>
    <w:rsid w:val="00F54322"/>
    <w:rsid w:val="00F54C46"/>
    <w:rsid w:val="00F556A9"/>
    <w:rsid w:val="00F55ADF"/>
    <w:rsid w:val="00F55B2C"/>
    <w:rsid w:val="00F560F2"/>
    <w:rsid w:val="00F56B0F"/>
    <w:rsid w:val="00F570EA"/>
    <w:rsid w:val="00F57D94"/>
    <w:rsid w:val="00F603F4"/>
    <w:rsid w:val="00F6084C"/>
    <w:rsid w:val="00F60908"/>
    <w:rsid w:val="00F60C54"/>
    <w:rsid w:val="00F614D5"/>
    <w:rsid w:val="00F61690"/>
    <w:rsid w:val="00F618A8"/>
    <w:rsid w:val="00F618EF"/>
    <w:rsid w:val="00F61B94"/>
    <w:rsid w:val="00F6207F"/>
    <w:rsid w:val="00F628D8"/>
    <w:rsid w:val="00F62F58"/>
    <w:rsid w:val="00F63132"/>
    <w:rsid w:val="00F63631"/>
    <w:rsid w:val="00F637A4"/>
    <w:rsid w:val="00F638A9"/>
    <w:rsid w:val="00F6412B"/>
    <w:rsid w:val="00F643E7"/>
    <w:rsid w:val="00F64C28"/>
    <w:rsid w:val="00F652AA"/>
    <w:rsid w:val="00F65886"/>
    <w:rsid w:val="00F65B25"/>
    <w:rsid w:val="00F66161"/>
    <w:rsid w:val="00F663B6"/>
    <w:rsid w:val="00F664E6"/>
    <w:rsid w:val="00F667F2"/>
    <w:rsid w:val="00F66FE2"/>
    <w:rsid w:val="00F6764F"/>
    <w:rsid w:val="00F67755"/>
    <w:rsid w:val="00F67BF6"/>
    <w:rsid w:val="00F702E3"/>
    <w:rsid w:val="00F703AC"/>
    <w:rsid w:val="00F70C5A"/>
    <w:rsid w:val="00F70DBD"/>
    <w:rsid w:val="00F71000"/>
    <w:rsid w:val="00F712E0"/>
    <w:rsid w:val="00F7197F"/>
    <w:rsid w:val="00F71F7B"/>
    <w:rsid w:val="00F727BD"/>
    <w:rsid w:val="00F73B6A"/>
    <w:rsid w:val="00F73CEB"/>
    <w:rsid w:val="00F74356"/>
    <w:rsid w:val="00F744D0"/>
    <w:rsid w:val="00F746D9"/>
    <w:rsid w:val="00F74765"/>
    <w:rsid w:val="00F749ED"/>
    <w:rsid w:val="00F74D95"/>
    <w:rsid w:val="00F75602"/>
    <w:rsid w:val="00F75B5E"/>
    <w:rsid w:val="00F760E7"/>
    <w:rsid w:val="00F76528"/>
    <w:rsid w:val="00F766F0"/>
    <w:rsid w:val="00F768A4"/>
    <w:rsid w:val="00F768D8"/>
    <w:rsid w:val="00F769AE"/>
    <w:rsid w:val="00F76B40"/>
    <w:rsid w:val="00F774F0"/>
    <w:rsid w:val="00F7791B"/>
    <w:rsid w:val="00F77F53"/>
    <w:rsid w:val="00F802AB"/>
    <w:rsid w:val="00F804CD"/>
    <w:rsid w:val="00F81224"/>
    <w:rsid w:val="00F8177A"/>
    <w:rsid w:val="00F81E58"/>
    <w:rsid w:val="00F8216E"/>
    <w:rsid w:val="00F82223"/>
    <w:rsid w:val="00F82227"/>
    <w:rsid w:val="00F82A1E"/>
    <w:rsid w:val="00F83109"/>
    <w:rsid w:val="00F8398D"/>
    <w:rsid w:val="00F83E3B"/>
    <w:rsid w:val="00F83F39"/>
    <w:rsid w:val="00F84710"/>
    <w:rsid w:val="00F84D4A"/>
    <w:rsid w:val="00F85861"/>
    <w:rsid w:val="00F85CDC"/>
    <w:rsid w:val="00F85CF8"/>
    <w:rsid w:val="00F85D22"/>
    <w:rsid w:val="00F8647E"/>
    <w:rsid w:val="00F86840"/>
    <w:rsid w:val="00F86EA0"/>
    <w:rsid w:val="00F870AC"/>
    <w:rsid w:val="00F87225"/>
    <w:rsid w:val="00F8753A"/>
    <w:rsid w:val="00F87C88"/>
    <w:rsid w:val="00F9053B"/>
    <w:rsid w:val="00F905BD"/>
    <w:rsid w:val="00F906BE"/>
    <w:rsid w:val="00F90D83"/>
    <w:rsid w:val="00F90DB2"/>
    <w:rsid w:val="00F90F60"/>
    <w:rsid w:val="00F91304"/>
    <w:rsid w:val="00F91448"/>
    <w:rsid w:val="00F919E8"/>
    <w:rsid w:val="00F91B80"/>
    <w:rsid w:val="00F9260E"/>
    <w:rsid w:val="00F929BB"/>
    <w:rsid w:val="00F92A17"/>
    <w:rsid w:val="00F92A39"/>
    <w:rsid w:val="00F9300C"/>
    <w:rsid w:val="00F9306E"/>
    <w:rsid w:val="00F93B5B"/>
    <w:rsid w:val="00F942AB"/>
    <w:rsid w:val="00F94959"/>
    <w:rsid w:val="00F9601B"/>
    <w:rsid w:val="00F960AC"/>
    <w:rsid w:val="00F963C4"/>
    <w:rsid w:val="00F9677B"/>
    <w:rsid w:val="00F96DFE"/>
    <w:rsid w:val="00F96FF8"/>
    <w:rsid w:val="00F970A1"/>
    <w:rsid w:val="00F979C5"/>
    <w:rsid w:val="00FA01AD"/>
    <w:rsid w:val="00FA0586"/>
    <w:rsid w:val="00FA076D"/>
    <w:rsid w:val="00FA07AD"/>
    <w:rsid w:val="00FA0800"/>
    <w:rsid w:val="00FA08E3"/>
    <w:rsid w:val="00FA098C"/>
    <w:rsid w:val="00FA0A57"/>
    <w:rsid w:val="00FA0F06"/>
    <w:rsid w:val="00FA12D2"/>
    <w:rsid w:val="00FA198B"/>
    <w:rsid w:val="00FA1DEF"/>
    <w:rsid w:val="00FA2169"/>
    <w:rsid w:val="00FA24DA"/>
    <w:rsid w:val="00FA2DB7"/>
    <w:rsid w:val="00FA3194"/>
    <w:rsid w:val="00FA392A"/>
    <w:rsid w:val="00FA3967"/>
    <w:rsid w:val="00FA3B9B"/>
    <w:rsid w:val="00FA3E8B"/>
    <w:rsid w:val="00FA41F7"/>
    <w:rsid w:val="00FA424D"/>
    <w:rsid w:val="00FA4614"/>
    <w:rsid w:val="00FA4E3C"/>
    <w:rsid w:val="00FA522B"/>
    <w:rsid w:val="00FA55A5"/>
    <w:rsid w:val="00FA6373"/>
    <w:rsid w:val="00FA653D"/>
    <w:rsid w:val="00FA6CEF"/>
    <w:rsid w:val="00FA6E30"/>
    <w:rsid w:val="00FA715B"/>
    <w:rsid w:val="00FA749A"/>
    <w:rsid w:val="00FA7BBB"/>
    <w:rsid w:val="00FB05C6"/>
    <w:rsid w:val="00FB0695"/>
    <w:rsid w:val="00FB0A81"/>
    <w:rsid w:val="00FB0B22"/>
    <w:rsid w:val="00FB0EA5"/>
    <w:rsid w:val="00FB1361"/>
    <w:rsid w:val="00FB1513"/>
    <w:rsid w:val="00FB15FE"/>
    <w:rsid w:val="00FB17AA"/>
    <w:rsid w:val="00FB182F"/>
    <w:rsid w:val="00FB1864"/>
    <w:rsid w:val="00FB1F02"/>
    <w:rsid w:val="00FB205E"/>
    <w:rsid w:val="00FB2393"/>
    <w:rsid w:val="00FB23BC"/>
    <w:rsid w:val="00FB3320"/>
    <w:rsid w:val="00FB3390"/>
    <w:rsid w:val="00FB3B66"/>
    <w:rsid w:val="00FB3EA4"/>
    <w:rsid w:val="00FB3EC5"/>
    <w:rsid w:val="00FB3FF5"/>
    <w:rsid w:val="00FB406E"/>
    <w:rsid w:val="00FB4131"/>
    <w:rsid w:val="00FB47BE"/>
    <w:rsid w:val="00FB4D7F"/>
    <w:rsid w:val="00FB5568"/>
    <w:rsid w:val="00FB5786"/>
    <w:rsid w:val="00FB5EC5"/>
    <w:rsid w:val="00FB6656"/>
    <w:rsid w:val="00FB6CED"/>
    <w:rsid w:val="00FB7C25"/>
    <w:rsid w:val="00FB7EC3"/>
    <w:rsid w:val="00FB7F80"/>
    <w:rsid w:val="00FC006A"/>
    <w:rsid w:val="00FC0624"/>
    <w:rsid w:val="00FC06EE"/>
    <w:rsid w:val="00FC0767"/>
    <w:rsid w:val="00FC0C3C"/>
    <w:rsid w:val="00FC135E"/>
    <w:rsid w:val="00FC1603"/>
    <w:rsid w:val="00FC1C9F"/>
    <w:rsid w:val="00FC26BD"/>
    <w:rsid w:val="00FC27F2"/>
    <w:rsid w:val="00FC28EC"/>
    <w:rsid w:val="00FC2C4D"/>
    <w:rsid w:val="00FC3550"/>
    <w:rsid w:val="00FC3648"/>
    <w:rsid w:val="00FC3BCF"/>
    <w:rsid w:val="00FC3F1F"/>
    <w:rsid w:val="00FC3F7D"/>
    <w:rsid w:val="00FC43CA"/>
    <w:rsid w:val="00FC4C11"/>
    <w:rsid w:val="00FC4DDA"/>
    <w:rsid w:val="00FC5374"/>
    <w:rsid w:val="00FC54C0"/>
    <w:rsid w:val="00FC5A8E"/>
    <w:rsid w:val="00FC5B8C"/>
    <w:rsid w:val="00FC5C41"/>
    <w:rsid w:val="00FC5D3D"/>
    <w:rsid w:val="00FC5D62"/>
    <w:rsid w:val="00FC6BF0"/>
    <w:rsid w:val="00FC730A"/>
    <w:rsid w:val="00FC74DE"/>
    <w:rsid w:val="00FC78B8"/>
    <w:rsid w:val="00FC7BDF"/>
    <w:rsid w:val="00FC7D12"/>
    <w:rsid w:val="00FD0704"/>
    <w:rsid w:val="00FD0D0E"/>
    <w:rsid w:val="00FD0F20"/>
    <w:rsid w:val="00FD0FD0"/>
    <w:rsid w:val="00FD1495"/>
    <w:rsid w:val="00FD15D5"/>
    <w:rsid w:val="00FD1644"/>
    <w:rsid w:val="00FD1AB6"/>
    <w:rsid w:val="00FD2E87"/>
    <w:rsid w:val="00FD31DD"/>
    <w:rsid w:val="00FD35A0"/>
    <w:rsid w:val="00FD3694"/>
    <w:rsid w:val="00FD3F7B"/>
    <w:rsid w:val="00FD3F8C"/>
    <w:rsid w:val="00FD3FC6"/>
    <w:rsid w:val="00FD4660"/>
    <w:rsid w:val="00FD49AE"/>
    <w:rsid w:val="00FD4F35"/>
    <w:rsid w:val="00FD56E5"/>
    <w:rsid w:val="00FD6668"/>
    <w:rsid w:val="00FD724E"/>
    <w:rsid w:val="00FD72AF"/>
    <w:rsid w:val="00FD7BF2"/>
    <w:rsid w:val="00FD7E93"/>
    <w:rsid w:val="00FE03BF"/>
    <w:rsid w:val="00FE066F"/>
    <w:rsid w:val="00FE0722"/>
    <w:rsid w:val="00FE07A9"/>
    <w:rsid w:val="00FE09F3"/>
    <w:rsid w:val="00FE0A3F"/>
    <w:rsid w:val="00FE1618"/>
    <w:rsid w:val="00FE1CE1"/>
    <w:rsid w:val="00FE1F2F"/>
    <w:rsid w:val="00FE1F42"/>
    <w:rsid w:val="00FE1F4A"/>
    <w:rsid w:val="00FE22A6"/>
    <w:rsid w:val="00FE2A4B"/>
    <w:rsid w:val="00FE2F2C"/>
    <w:rsid w:val="00FE2F94"/>
    <w:rsid w:val="00FE3213"/>
    <w:rsid w:val="00FE34F7"/>
    <w:rsid w:val="00FE41A4"/>
    <w:rsid w:val="00FE41EA"/>
    <w:rsid w:val="00FE42F6"/>
    <w:rsid w:val="00FE481D"/>
    <w:rsid w:val="00FE4A21"/>
    <w:rsid w:val="00FE4F19"/>
    <w:rsid w:val="00FE535A"/>
    <w:rsid w:val="00FE556D"/>
    <w:rsid w:val="00FE5795"/>
    <w:rsid w:val="00FE587F"/>
    <w:rsid w:val="00FE5B35"/>
    <w:rsid w:val="00FE6448"/>
    <w:rsid w:val="00FE684A"/>
    <w:rsid w:val="00FE75C7"/>
    <w:rsid w:val="00FE7607"/>
    <w:rsid w:val="00FE7691"/>
    <w:rsid w:val="00FE76C4"/>
    <w:rsid w:val="00FF04E1"/>
    <w:rsid w:val="00FF070F"/>
    <w:rsid w:val="00FF080F"/>
    <w:rsid w:val="00FF085A"/>
    <w:rsid w:val="00FF0BB6"/>
    <w:rsid w:val="00FF0BC1"/>
    <w:rsid w:val="00FF0DA8"/>
    <w:rsid w:val="00FF0F98"/>
    <w:rsid w:val="00FF1091"/>
    <w:rsid w:val="00FF1183"/>
    <w:rsid w:val="00FF15E5"/>
    <w:rsid w:val="00FF1A66"/>
    <w:rsid w:val="00FF205B"/>
    <w:rsid w:val="00FF2B88"/>
    <w:rsid w:val="00FF2D02"/>
    <w:rsid w:val="00FF2DCE"/>
    <w:rsid w:val="00FF3A6E"/>
    <w:rsid w:val="00FF409B"/>
    <w:rsid w:val="00FF45D0"/>
    <w:rsid w:val="00FF466F"/>
    <w:rsid w:val="00FF46AE"/>
    <w:rsid w:val="00FF46BD"/>
    <w:rsid w:val="00FF498A"/>
    <w:rsid w:val="00FF4F79"/>
    <w:rsid w:val="00FF4FB8"/>
    <w:rsid w:val="00FF51A3"/>
    <w:rsid w:val="00FF521C"/>
    <w:rsid w:val="00FF52D0"/>
    <w:rsid w:val="00FF572F"/>
    <w:rsid w:val="00FF5B9E"/>
    <w:rsid w:val="00FF5D14"/>
    <w:rsid w:val="00FF602F"/>
    <w:rsid w:val="00FF6202"/>
    <w:rsid w:val="00FF63C9"/>
    <w:rsid w:val="00FF6630"/>
    <w:rsid w:val="00FF6A82"/>
    <w:rsid w:val="00FF71D5"/>
    <w:rsid w:val="00FF7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FC7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34F"/>
    <w:pPr>
      <w:spacing w:before="240" w:line="360" w:lineRule="auto"/>
      <w:jc w:val="both"/>
    </w:pPr>
    <w:rPr>
      <w:rFonts w:ascii="Calibri" w:hAnsi="Calibri"/>
      <w:sz w:val="24"/>
    </w:rPr>
  </w:style>
  <w:style w:type="paragraph" w:styleId="Heading1">
    <w:name w:val="heading 1"/>
    <w:basedOn w:val="Normal"/>
    <w:next w:val="Normal"/>
    <w:link w:val="Heading1Char"/>
    <w:qFormat/>
    <w:rsid w:val="000F0B40"/>
    <w:pPr>
      <w:keepNext/>
      <w:outlineLvl w:val="0"/>
    </w:pPr>
    <w:rPr>
      <w:b/>
      <w:i/>
    </w:rPr>
  </w:style>
  <w:style w:type="paragraph" w:styleId="Heading2">
    <w:name w:val="heading 2"/>
    <w:basedOn w:val="Normal"/>
    <w:next w:val="Normal"/>
    <w:qFormat/>
    <w:rsid w:val="00EB1FB6"/>
    <w:pPr>
      <w:keepNext/>
      <w:outlineLvl w:val="1"/>
    </w:pPr>
    <w:rPr>
      <w:b/>
      <w:i/>
    </w:rPr>
  </w:style>
  <w:style w:type="paragraph" w:styleId="Heading3">
    <w:name w:val="heading 3"/>
    <w:basedOn w:val="Normal"/>
    <w:next w:val="Normal"/>
    <w:qFormat/>
    <w:pPr>
      <w:keepNext/>
      <w:spacing w:line="240" w:lineRule="auto"/>
      <w:outlineLvl w:val="2"/>
    </w:pPr>
    <w:rPr>
      <w:rFonts w:eastAsia="Times New Roman" w:cs="Arial"/>
      <w:szCs w:val="22"/>
      <w:u w:val="single"/>
    </w:rPr>
  </w:style>
  <w:style w:type="paragraph" w:styleId="Heading4">
    <w:name w:val="heading 4"/>
    <w:basedOn w:val="Normal"/>
    <w:next w:val="Normal"/>
    <w:qFormat/>
    <w:pPr>
      <w:keepNext/>
      <w:jc w:val="center"/>
      <w:outlineLvl w:val="3"/>
    </w:pPr>
    <w:rPr>
      <w:sz w:val="28"/>
      <w:vertAlign w:val="superscri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outlineLvl w:val="0"/>
    </w:pPr>
    <w:rPr>
      <w:b/>
      <w:smallCaps/>
      <w:kern w:val="28"/>
      <w:sz w:val="28"/>
    </w:rPr>
  </w:style>
  <w:style w:type="character" w:styleId="Emphasis">
    <w:name w:val="Emphasis"/>
    <w:basedOn w:val="DefaultParagraphFont"/>
    <w:qFormat/>
    <w:rPr>
      <w:rFonts w:ascii="Arial" w:hAnsi="Arial"/>
      <w:i/>
      <w:sz w:val="24"/>
    </w:rPr>
  </w:style>
  <w:style w:type="paragraph" w:customStyle="1" w:styleId="References">
    <w:name w:val="References"/>
    <w:basedOn w:val="Normal"/>
    <w:rsid w:val="0031193A"/>
    <w:pPr>
      <w:ind w:left="576" w:hanging="576"/>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Monaco-11pt">
    <w:name w:val="Monaco-11pt"/>
    <w:basedOn w:val="DefaultParagraphFont"/>
    <w:rPr>
      <w:rFonts w:ascii="Monaco" w:hAnsi="Monaco"/>
      <w:dstrike w:val="0"/>
      <w:sz w:val="22"/>
      <w:vertAlign w:val="baseline"/>
    </w:rPr>
  </w:style>
  <w:style w:type="paragraph" w:styleId="HTMLPreformatted">
    <w:name w:val="HTML Preformatted"/>
    <w:basedOn w:val="Normal"/>
    <w:rsid w:val="0096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bidi="lo-LA"/>
    </w:rPr>
  </w:style>
  <w:style w:type="paragraph" w:styleId="PlainText">
    <w:name w:val="Plain Text"/>
    <w:basedOn w:val="Normal"/>
    <w:pPr>
      <w:spacing w:line="240" w:lineRule="auto"/>
    </w:pPr>
    <w:rPr>
      <w:rFonts w:ascii="Courier" w:hAnsi="Courier"/>
      <w:sz w:val="20"/>
    </w:rPr>
  </w:style>
  <w:style w:type="paragraph" w:styleId="BodyTextIndent">
    <w:name w:val="Body Text Indent"/>
    <w:basedOn w:val="Normal"/>
    <w:link w:val="BodyTextIndentCha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FootnoteText">
    <w:name w:val="footnote text"/>
    <w:basedOn w:val="Normal"/>
    <w:semiHidden/>
    <w:rsid w:val="005261AA"/>
    <w:rPr>
      <w:sz w:val="18"/>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rPr>
  </w:style>
  <w:style w:type="paragraph" w:styleId="BalloonText">
    <w:name w:val="Balloon Text"/>
    <w:basedOn w:val="Normal"/>
    <w:semiHidden/>
    <w:rPr>
      <w:rFonts w:ascii="Tahoma" w:hAnsi="Tahoma" w:cs="Tahoma"/>
      <w:sz w:val="16"/>
      <w:szCs w:val="16"/>
    </w:rPr>
  </w:style>
  <w:style w:type="paragraph" w:styleId="ListContinue">
    <w:name w:val="List Continue"/>
    <w:basedOn w:val="Normal"/>
    <w:pPr>
      <w:spacing w:after="120" w:line="240" w:lineRule="auto"/>
    </w:pPr>
    <w:rPr>
      <w:rFonts w:eastAsia="Times New Roman"/>
      <w:lang w:eastAsia="sv-SE"/>
    </w:rPr>
  </w:style>
  <w:style w:type="character" w:customStyle="1" w:styleId="StyleComplex11pt">
    <w:name w:val="Style (Complex) 11 pt"/>
    <w:rsid w:val="00006B11"/>
    <w:rPr>
      <w:rFonts w:ascii="Arial" w:hAnsi="Arial"/>
      <w:dstrike w:val="0"/>
      <w:szCs w:val="22"/>
      <w:vertAlign w:val="superscript"/>
    </w:rPr>
  </w:style>
  <w:style w:type="paragraph" w:styleId="BodyText">
    <w:name w:val="Body Text"/>
    <w:basedOn w:val="Normal"/>
    <w:link w:val="BodyTextChar"/>
    <w:pPr>
      <w:spacing w:after="120"/>
    </w:pPr>
  </w:style>
  <w:style w:type="paragraph" w:styleId="NormalWeb">
    <w:name w:val="Normal (Web)"/>
    <w:basedOn w:val="Normal"/>
    <w:pPr>
      <w:spacing w:before="100" w:beforeAutospacing="1" w:after="100" w:afterAutospacing="1" w:line="240" w:lineRule="auto"/>
    </w:pPr>
    <w:rPr>
      <w:rFonts w:ascii="Times New Roman" w:eastAsia="Times New Roman" w:hAnsi="Times New Roman"/>
      <w:szCs w:val="24"/>
      <w:lang w:val="sv-SE" w:eastAsia="sv-SE"/>
    </w:rPr>
  </w:style>
  <w:style w:type="table" w:styleId="TableGrid">
    <w:name w:val="Table Grid"/>
    <w:basedOn w:val="TableNormal"/>
    <w:uiPriority w:val="59"/>
    <w:rsid w:val="004E1C59"/>
    <w:pPr>
      <w:spacing w:line="480" w:lineRule="auto"/>
      <w:ind w:firstLine="576"/>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IHchange">
    <w:name w:val="NIH change"/>
    <w:basedOn w:val="Normal"/>
    <w:link w:val="NIHchangeChar"/>
    <w:rsid w:val="005C22D0"/>
    <w:pPr>
      <w:pBdr>
        <w:left w:val="single" w:sz="18" w:space="4" w:color="auto"/>
        <w:right w:val="single" w:sz="18" w:space="4" w:color="auto"/>
      </w:pBdr>
      <w:spacing w:before="40" w:after="40" w:line="240" w:lineRule="auto"/>
    </w:pPr>
    <w:rPr>
      <w:rFonts w:eastAsia="Times New Roman" w:cs="Arial"/>
      <w:szCs w:val="22"/>
    </w:rPr>
  </w:style>
  <w:style w:type="character" w:customStyle="1" w:styleId="NIHchangeChar">
    <w:name w:val="NIH change Char"/>
    <w:basedOn w:val="DefaultParagraphFont"/>
    <w:link w:val="NIHchange"/>
    <w:rsid w:val="005C22D0"/>
    <w:rPr>
      <w:rFonts w:ascii="Arial" w:hAnsi="Arial" w:cs="Arial"/>
      <w:sz w:val="22"/>
      <w:szCs w:val="22"/>
      <w:lang w:val="en-US" w:eastAsia="en-US" w:bidi="ar-SA"/>
    </w:rPr>
  </w:style>
  <w:style w:type="paragraph" w:styleId="CommentSubject">
    <w:name w:val="annotation subject"/>
    <w:basedOn w:val="CommentText"/>
    <w:next w:val="CommentText"/>
    <w:semiHidden/>
    <w:rsid w:val="00DB6922"/>
    <w:rPr>
      <w:b/>
      <w:bCs/>
    </w:rPr>
  </w:style>
  <w:style w:type="character" w:styleId="PageNumber">
    <w:name w:val="page number"/>
    <w:basedOn w:val="DefaultParagraphFont"/>
    <w:rsid w:val="00AD7410"/>
  </w:style>
  <w:style w:type="character" w:customStyle="1" w:styleId="eight-content">
    <w:name w:val="eight-content"/>
    <w:basedOn w:val="DefaultParagraphFont"/>
    <w:rsid w:val="0082301B"/>
  </w:style>
  <w:style w:type="paragraph" w:customStyle="1" w:styleId="EndNoteBibliographyTitle">
    <w:name w:val="EndNote Bibliography Title"/>
    <w:basedOn w:val="Normal"/>
    <w:rsid w:val="00B50B7D"/>
    <w:pPr>
      <w:jc w:val="center"/>
    </w:pPr>
    <w:rPr>
      <w:rFonts w:ascii="Arial" w:hAnsi="Arial" w:cs="Arial"/>
      <w:sz w:val="22"/>
    </w:rPr>
  </w:style>
  <w:style w:type="paragraph" w:customStyle="1" w:styleId="EndNoteBibliography">
    <w:name w:val="EndNote Bibliography"/>
    <w:basedOn w:val="Normal"/>
    <w:rsid w:val="00B50B7D"/>
    <w:pPr>
      <w:spacing w:line="240" w:lineRule="auto"/>
    </w:pPr>
    <w:rPr>
      <w:rFonts w:ascii="Arial" w:hAnsi="Arial" w:cs="Arial"/>
      <w:sz w:val="22"/>
    </w:rPr>
  </w:style>
  <w:style w:type="paragraph" w:styleId="ListParagraph">
    <w:name w:val="List Paragraph"/>
    <w:basedOn w:val="Normal"/>
    <w:uiPriority w:val="34"/>
    <w:qFormat/>
    <w:rsid w:val="00455C8B"/>
    <w:pPr>
      <w:ind w:left="720"/>
      <w:contextualSpacing/>
    </w:pPr>
  </w:style>
  <w:style w:type="character" w:customStyle="1" w:styleId="CommentTextChar">
    <w:name w:val="Comment Text Char"/>
    <w:basedOn w:val="DefaultParagraphFont"/>
    <w:link w:val="CommentText"/>
    <w:uiPriority w:val="99"/>
    <w:semiHidden/>
    <w:rsid w:val="00A14C22"/>
    <w:rPr>
      <w:rFonts w:ascii="Arial" w:hAnsi="Arial"/>
    </w:rPr>
  </w:style>
  <w:style w:type="paragraph" w:styleId="Revision">
    <w:name w:val="Revision"/>
    <w:hidden/>
    <w:uiPriority w:val="99"/>
    <w:semiHidden/>
    <w:rsid w:val="000300A0"/>
    <w:rPr>
      <w:rFonts w:ascii="Arial" w:hAnsi="Arial"/>
      <w:sz w:val="22"/>
    </w:rPr>
  </w:style>
  <w:style w:type="character" w:customStyle="1" w:styleId="Heading1Char">
    <w:name w:val="Heading 1 Char"/>
    <w:basedOn w:val="DefaultParagraphFont"/>
    <w:link w:val="Heading1"/>
    <w:rsid w:val="000F0B40"/>
    <w:rPr>
      <w:rFonts w:ascii="Calibri" w:hAnsi="Calibri"/>
      <w:b/>
      <w:i/>
      <w:sz w:val="24"/>
    </w:rPr>
  </w:style>
  <w:style w:type="character" w:styleId="Strong">
    <w:name w:val="Strong"/>
    <w:basedOn w:val="DefaultParagraphFont"/>
    <w:qFormat/>
    <w:rsid w:val="00F82223"/>
    <w:rPr>
      <w:b/>
      <w:bCs/>
    </w:rPr>
  </w:style>
  <w:style w:type="paragraph" w:styleId="DocumentMap">
    <w:name w:val="Document Map"/>
    <w:basedOn w:val="Normal"/>
    <w:link w:val="DocumentMapChar"/>
    <w:rsid w:val="00F73CEB"/>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rsid w:val="00F73CEB"/>
    <w:rPr>
      <w:rFonts w:ascii="Lucida Grande" w:hAnsi="Lucida Grande" w:cs="Lucida Grande"/>
      <w:sz w:val="24"/>
      <w:szCs w:val="24"/>
    </w:rPr>
  </w:style>
  <w:style w:type="character" w:customStyle="1" w:styleId="BodyTextChar">
    <w:name w:val="Body Text Char"/>
    <w:basedOn w:val="DefaultParagraphFont"/>
    <w:link w:val="BodyText"/>
    <w:rsid w:val="007F382C"/>
    <w:rPr>
      <w:rFonts w:ascii="Arial" w:hAnsi="Arial"/>
      <w:sz w:val="22"/>
    </w:rPr>
  </w:style>
  <w:style w:type="character" w:customStyle="1" w:styleId="BodyTextIndentChar">
    <w:name w:val="Body Text Indent Char"/>
    <w:basedOn w:val="DefaultParagraphFont"/>
    <w:link w:val="BodyTextIndent"/>
    <w:rsid w:val="007F382C"/>
    <w:rPr>
      <w:rFonts w:ascii="Arial" w:hAnsi="Arial"/>
      <w:sz w:val="22"/>
    </w:rPr>
  </w:style>
  <w:style w:type="character" w:styleId="PlaceholderText">
    <w:name w:val="Placeholder Text"/>
    <w:basedOn w:val="DefaultParagraphFont"/>
    <w:uiPriority w:val="99"/>
    <w:semiHidden/>
    <w:rsid w:val="00986F6A"/>
    <w:rPr>
      <w:color w:val="808080"/>
    </w:rPr>
  </w:style>
  <w:style w:type="character" w:customStyle="1" w:styleId="HeaderChar">
    <w:name w:val="Header Char"/>
    <w:basedOn w:val="DefaultParagraphFont"/>
    <w:link w:val="Header"/>
    <w:rsid w:val="00A85A1C"/>
    <w:rPr>
      <w:rFonts w:ascii="Calibri" w:hAnsi="Calibri"/>
      <w:sz w:val="24"/>
    </w:rPr>
  </w:style>
  <w:style w:type="character" w:customStyle="1" w:styleId="FooterChar">
    <w:name w:val="Footer Char"/>
    <w:basedOn w:val="DefaultParagraphFont"/>
    <w:link w:val="Footer"/>
    <w:rsid w:val="00A85A1C"/>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6828">
      <w:bodyDiv w:val="1"/>
      <w:marLeft w:val="0"/>
      <w:marRight w:val="0"/>
      <w:marTop w:val="0"/>
      <w:marBottom w:val="0"/>
      <w:divBdr>
        <w:top w:val="none" w:sz="0" w:space="0" w:color="auto"/>
        <w:left w:val="none" w:sz="0" w:space="0" w:color="auto"/>
        <w:bottom w:val="none" w:sz="0" w:space="0" w:color="auto"/>
        <w:right w:val="none" w:sz="0" w:space="0" w:color="auto"/>
      </w:divBdr>
    </w:div>
    <w:div w:id="303197649">
      <w:bodyDiv w:val="1"/>
      <w:marLeft w:val="0"/>
      <w:marRight w:val="0"/>
      <w:marTop w:val="0"/>
      <w:marBottom w:val="0"/>
      <w:divBdr>
        <w:top w:val="none" w:sz="0" w:space="0" w:color="auto"/>
        <w:left w:val="none" w:sz="0" w:space="0" w:color="auto"/>
        <w:bottom w:val="none" w:sz="0" w:space="0" w:color="auto"/>
        <w:right w:val="none" w:sz="0" w:space="0" w:color="auto"/>
      </w:divBdr>
    </w:div>
    <w:div w:id="307168150">
      <w:bodyDiv w:val="1"/>
      <w:marLeft w:val="0"/>
      <w:marRight w:val="0"/>
      <w:marTop w:val="0"/>
      <w:marBottom w:val="0"/>
      <w:divBdr>
        <w:top w:val="none" w:sz="0" w:space="0" w:color="auto"/>
        <w:left w:val="none" w:sz="0" w:space="0" w:color="auto"/>
        <w:bottom w:val="none" w:sz="0" w:space="0" w:color="auto"/>
        <w:right w:val="none" w:sz="0" w:space="0" w:color="auto"/>
      </w:divBdr>
    </w:div>
    <w:div w:id="468327902">
      <w:bodyDiv w:val="1"/>
      <w:marLeft w:val="0"/>
      <w:marRight w:val="0"/>
      <w:marTop w:val="0"/>
      <w:marBottom w:val="0"/>
      <w:divBdr>
        <w:top w:val="none" w:sz="0" w:space="0" w:color="auto"/>
        <w:left w:val="none" w:sz="0" w:space="0" w:color="auto"/>
        <w:bottom w:val="none" w:sz="0" w:space="0" w:color="auto"/>
        <w:right w:val="none" w:sz="0" w:space="0" w:color="auto"/>
      </w:divBdr>
    </w:div>
    <w:div w:id="603346199">
      <w:bodyDiv w:val="1"/>
      <w:marLeft w:val="0"/>
      <w:marRight w:val="0"/>
      <w:marTop w:val="0"/>
      <w:marBottom w:val="0"/>
      <w:divBdr>
        <w:top w:val="none" w:sz="0" w:space="0" w:color="auto"/>
        <w:left w:val="none" w:sz="0" w:space="0" w:color="auto"/>
        <w:bottom w:val="none" w:sz="0" w:space="0" w:color="auto"/>
        <w:right w:val="none" w:sz="0" w:space="0" w:color="auto"/>
      </w:divBdr>
    </w:div>
    <w:div w:id="690759302">
      <w:bodyDiv w:val="1"/>
      <w:marLeft w:val="0"/>
      <w:marRight w:val="0"/>
      <w:marTop w:val="0"/>
      <w:marBottom w:val="0"/>
      <w:divBdr>
        <w:top w:val="none" w:sz="0" w:space="0" w:color="auto"/>
        <w:left w:val="none" w:sz="0" w:space="0" w:color="auto"/>
        <w:bottom w:val="none" w:sz="0" w:space="0" w:color="auto"/>
        <w:right w:val="none" w:sz="0" w:space="0" w:color="auto"/>
      </w:divBdr>
    </w:div>
    <w:div w:id="701173187">
      <w:bodyDiv w:val="1"/>
      <w:marLeft w:val="0"/>
      <w:marRight w:val="0"/>
      <w:marTop w:val="0"/>
      <w:marBottom w:val="0"/>
      <w:divBdr>
        <w:top w:val="none" w:sz="0" w:space="0" w:color="auto"/>
        <w:left w:val="none" w:sz="0" w:space="0" w:color="auto"/>
        <w:bottom w:val="none" w:sz="0" w:space="0" w:color="auto"/>
        <w:right w:val="none" w:sz="0" w:space="0" w:color="auto"/>
      </w:divBdr>
    </w:div>
    <w:div w:id="909846440">
      <w:bodyDiv w:val="1"/>
      <w:marLeft w:val="0"/>
      <w:marRight w:val="0"/>
      <w:marTop w:val="0"/>
      <w:marBottom w:val="0"/>
      <w:divBdr>
        <w:top w:val="none" w:sz="0" w:space="0" w:color="auto"/>
        <w:left w:val="none" w:sz="0" w:space="0" w:color="auto"/>
        <w:bottom w:val="none" w:sz="0" w:space="0" w:color="auto"/>
        <w:right w:val="none" w:sz="0" w:space="0" w:color="auto"/>
      </w:divBdr>
    </w:div>
    <w:div w:id="919676485">
      <w:bodyDiv w:val="1"/>
      <w:marLeft w:val="0"/>
      <w:marRight w:val="0"/>
      <w:marTop w:val="0"/>
      <w:marBottom w:val="0"/>
      <w:divBdr>
        <w:top w:val="none" w:sz="0" w:space="0" w:color="auto"/>
        <w:left w:val="none" w:sz="0" w:space="0" w:color="auto"/>
        <w:bottom w:val="none" w:sz="0" w:space="0" w:color="auto"/>
        <w:right w:val="none" w:sz="0" w:space="0" w:color="auto"/>
      </w:divBdr>
    </w:div>
    <w:div w:id="928732049">
      <w:bodyDiv w:val="1"/>
      <w:marLeft w:val="0"/>
      <w:marRight w:val="0"/>
      <w:marTop w:val="0"/>
      <w:marBottom w:val="0"/>
      <w:divBdr>
        <w:top w:val="none" w:sz="0" w:space="0" w:color="auto"/>
        <w:left w:val="none" w:sz="0" w:space="0" w:color="auto"/>
        <w:bottom w:val="none" w:sz="0" w:space="0" w:color="auto"/>
        <w:right w:val="none" w:sz="0" w:space="0" w:color="auto"/>
      </w:divBdr>
    </w:div>
    <w:div w:id="948199491">
      <w:bodyDiv w:val="1"/>
      <w:marLeft w:val="0"/>
      <w:marRight w:val="0"/>
      <w:marTop w:val="0"/>
      <w:marBottom w:val="0"/>
      <w:divBdr>
        <w:top w:val="none" w:sz="0" w:space="0" w:color="auto"/>
        <w:left w:val="none" w:sz="0" w:space="0" w:color="auto"/>
        <w:bottom w:val="none" w:sz="0" w:space="0" w:color="auto"/>
        <w:right w:val="none" w:sz="0" w:space="0" w:color="auto"/>
      </w:divBdr>
    </w:div>
    <w:div w:id="958413445">
      <w:bodyDiv w:val="1"/>
      <w:marLeft w:val="0"/>
      <w:marRight w:val="0"/>
      <w:marTop w:val="0"/>
      <w:marBottom w:val="0"/>
      <w:divBdr>
        <w:top w:val="none" w:sz="0" w:space="0" w:color="auto"/>
        <w:left w:val="none" w:sz="0" w:space="0" w:color="auto"/>
        <w:bottom w:val="none" w:sz="0" w:space="0" w:color="auto"/>
        <w:right w:val="none" w:sz="0" w:space="0" w:color="auto"/>
      </w:divBdr>
    </w:div>
    <w:div w:id="1291472686">
      <w:bodyDiv w:val="1"/>
      <w:marLeft w:val="0"/>
      <w:marRight w:val="0"/>
      <w:marTop w:val="0"/>
      <w:marBottom w:val="0"/>
      <w:divBdr>
        <w:top w:val="none" w:sz="0" w:space="0" w:color="auto"/>
        <w:left w:val="none" w:sz="0" w:space="0" w:color="auto"/>
        <w:bottom w:val="none" w:sz="0" w:space="0" w:color="auto"/>
        <w:right w:val="none" w:sz="0" w:space="0" w:color="auto"/>
      </w:divBdr>
    </w:div>
    <w:div w:id="1330864623">
      <w:bodyDiv w:val="1"/>
      <w:marLeft w:val="0"/>
      <w:marRight w:val="0"/>
      <w:marTop w:val="0"/>
      <w:marBottom w:val="0"/>
      <w:divBdr>
        <w:top w:val="none" w:sz="0" w:space="0" w:color="auto"/>
        <w:left w:val="none" w:sz="0" w:space="0" w:color="auto"/>
        <w:bottom w:val="none" w:sz="0" w:space="0" w:color="auto"/>
        <w:right w:val="none" w:sz="0" w:space="0" w:color="auto"/>
      </w:divBdr>
    </w:div>
    <w:div w:id="1350181039">
      <w:bodyDiv w:val="1"/>
      <w:marLeft w:val="0"/>
      <w:marRight w:val="0"/>
      <w:marTop w:val="0"/>
      <w:marBottom w:val="0"/>
      <w:divBdr>
        <w:top w:val="none" w:sz="0" w:space="0" w:color="auto"/>
        <w:left w:val="none" w:sz="0" w:space="0" w:color="auto"/>
        <w:bottom w:val="none" w:sz="0" w:space="0" w:color="auto"/>
        <w:right w:val="none" w:sz="0" w:space="0" w:color="auto"/>
      </w:divBdr>
    </w:div>
    <w:div w:id="1421639308">
      <w:bodyDiv w:val="1"/>
      <w:marLeft w:val="0"/>
      <w:marRight w:val="0"/>
      <w:marTop w:val="0"/>
      <w:marBottom w:val="0"/>
      <w:divBdr>
        <w:top w:val="none" w:sz="0" w:space="0" w:color="auto"/>
        <w:left w:val="none" w:sz="0" w:space="0" w:color="auto"/>
        <w:bottom w:val="none" w:sz="0" w:space="0" w:color="auto"/>
        <w:right w:val="none" w:sz="0" w:space="0" w:color="auto"/>
      </w:divBdr>
    </w:div>
    <w:div w:id="1478305025">
      <w:bodyDiv w:val="1"/>
      <w:marLeft w:val="0"/>
      <w:marRight w:val="0"/>
      <w:marTop w:val="0"/>
      <w:marBottom w:val="0"/>
      <w:divBdr>
        <w:top w:val="none" w:sz="0" w:space="0" w:color="auto"/>
        <w:left w:val="none" w:sz="0" w:space="0" w:color="auto"/>
        <w:bottom w:val="none" w:sz="0" w:space="0" w:color="auto"/>
        <w:right w:val="none" w:sz="0" w:space="0" w:color="auto"/>
      </w:divBdr>
    </w:div>
    <w:div w:id="1514153348">
      <w:bodyDiv w:val="1"/>
      <w:marLeft w:val="0"/>
      <w:marRight w:val="0"/>
      <w:marTop w:val="0"/>
      <w:marBottom w:val="0"/>
      <w:divBdr>
        <w:top w:val="none" w:sz="0" w:space="0" w:color="auto"/>
        <w:left w:val="none" w:sz="0" w:space="0" w:color="auto"/>
        <w:bottom w:val="none" w:sz="0" w:space="0" w:color="auto"/>
        <w:right w:val="none" w:sz="0" w:space="0" w:color="auto"/>
      </w:divBdr>
    </w:div>
    <w:div w:id="1552380453">
      <w:bodyDiv w:val="1"/>
      <w:marLeft w:val="0"/>
      <w:marRight w:val="0"/>
      <w:marTop w:val="0"/>
      <w:marBottom w:val="0"/>
      <w:divBdr>
        <w:top w:val="none" w:sz="0" w:space="0" w:color="auto"/>
        <w:left w:val="none" w:sz="0" w:space="0" w:color="auto"/>
        <w:bottom w:val="none" w:sz="0" w:space="0" w:color="auto"/>
        <w:right w:val="none" w:sz="0" w:space="0" w:color="auto"/>
      </w:divBdr>
    </w:div>
    <w:div w:id="1569144418">
      <w:bodyDiv w:val="1"/>
      <w:marLeft w:val="0"/>
      <w:marRight w:val="0"/>
      <w:marTop w:val="0"/>
      <w:marBottom w:val="0"/>
      <w:divBdr>
        <w:top w:val="none" w:sz="0" w:space="0" w:color="auto"/>
        <w:left w:val="none" w:sz="0" w:space="0" w:color="auto"/>
        <w:bottom w:val="none" w:sz="0" w:space="0" w:color="auto"/>
        <w:right w:val="none" w:sz="0" w:space="0" w:color="auto"/>
      </w:divBdr>
    </w:div>
    <w:div w:id="1569998372">
      <w:bodyDiv w:val="1"/>
      <w:marLeft w:val="0"/>
      <w:marRight w:val="0"/>
      <w:marTop w:val="0"/>
      <w:marBottom w:val="0"/>
      <w:divBdr>
        <w:top w:val="none" w:sz="0" w:space="0" w:color="auto"/>
        <w:left w:val="none" w:sz="0" w:space="0" w:color="auto"/>
        <w:bottom w:val="none" w:sz="0" w:space="0" w:color="auto"/>
        <w:right w:val="none" w:sz="0" w:space="0" w:color="auto"/>
      </w:divBdr>
    </w:div>
    <w:div w:id="1623076900">
      <w:bodyDiv w:val="1"/>
      <w:marLeft w:val="0"/>
      <w:marRight w:val="0"/>
      <w:marTop w:val="0"/>
      <w:marBottom w:val="0"/>
      <w:divBdr>
        <w:top w:val="none" w:sz="0" w:space="0" w:color="auto"/>
        <w:left w:val="none" w:sz="0" w:space="0" w:color="auto"/>
        <w:bottom w:val="none" w:sz="0" w:space="0" w:color="auto"/>
        <w:right w:val="none" w:sz="0" w:space="0" w:color="auto"/>
      </w:divBdr>
    </w:div>
    <w:div w:id="1632905912">
      <w:bodyDiv w:val="1"/>
      <w:marLeft w:val="0"/>
      <w:marRight w:val="0"/>
      <w:marTop w:val="0"/>
      <w:marBottom w:val="0"/>
      <w:divBdr>
        <w:top w:val="none" w:sz="0" w:space="0" w:color="auto"/>
        <w:left w:val="none" w:sz="0" w:space="0" w:color="auto"/>
        <w:bottom w:val="none" w:sz="0" w:space="0" w:color="auto"/>
        <w:right w:val="none" w:sz="0" w:space="0" w:color="auto"/>
      </w:divBdr>
    </w:div>
    <w:div w:id="1718431964">
      <w:bodyDiv w:val="1"/>
      <w:marLeft w:val="0"/>
      <w:marRight w:val="0"/>
      <w:marTop w:val="0"/>
      <w:marBottom w:val="0"/>
      <w:divBdr>
        <w:top w:val="none" w:sz="0" w:space="0" w:color="auto"/>
        <w:left w:val="none" w:sz="0" w:space="0" w:color="auto"/>
        <w:bottom w:val="none" w:sz="0" w:space="0" w:color="auto"/>
        <w:right w:val="none" w:sz="0" w:space="0" w:color="auto"/>
      </w:divBdr>
    </w:div>
    <w:div w:id="1758283211">
      <w:bodyDiv w:val="1"/>
      <w:marLeft w:val="0"/>
      <w:marRight w:val="0"/>
      <w:marTop w:val="0"/>
      <w:marBottom w:val="0"/>
      <w:divBdr>
        <w:top w:val="none" w:sz="0" w:space="0" w:color="auto"/>
        <w:left w:val="none" w:sz="0" w:space="0" w:color="auto"/>
        <w:bottom w:val="none" w:sz="0" w:space="0" w:color="auto"/>
        <w:right w:val="none" w:sz="0" w:space="0" w:color="auto"/>
      </w:divBdr>
    </w:div>
    <w:div w:id="1859662945">
      <w:bodyDiv w:val="1"/>
      <w:marLeft w:val="0"/>
      <w:marRight w:val="0"/>
      <w:marTop w:val="0"/>
      <w:marBottom w:val="0"/>
      <w:divBdr>
        <w:top w:val="none" w:sz="0" w:space="0" w:color="auto"/>
        <w:left w:val="none" w:sz="0" w:space="0" w:color="auto"/>
        <w:bottom w:val="none" w:sz="0" w:space="0" w:color="auto"/>
        <w:right w:val="none" w:sz="0" w:space="0" w:color="auto"/>
      </w:divBdr>
    </w:div>
    <w:div w:id="1949773178">
      <w:bodyDiv w:val="1"/>
      <w:marLeft w:val="0"/>
      <w:marRight w:val="0"/>
      <w:marTop w:val="0"/>
      <w:marBottom w:val="0"/>
      <w:divBdr>
        <w:top w:val="none" w:sz="0" w:space="0" w:color="auto"/>
        <w:left w:val="none" w:sz="0" w:space="0" w:color="auto"/>
        <w:bottom w:val="none" w:sz="0" w:space="0" w:color="auto"/>
        <w:right w:val="none" w:sz="0" w:space="0" w:color="auto"/>
      </w:divBdr>
    </w:div>
    <w:div w:id="2010790390">
      <w:bodyDiv w:val="1"/>
      <w:marLeft w:val="0"/>
      <w:marRight w:val="0"/>
      <w:marTop w:val="0"/>
      <w:marBottom w:val="0"/>
      <w:divBdr>
        <w:top w:val="none" w:sz="0" w:space="0" w:color="auto"/>
        <w:left w:val="none" w:sz="0" w:space="0" w:color="auto"/>
        <w:bottom w:val="none" w:sz="0" w:space="0" w:color="auto"/>
        <w:right w:val="none" w:sz="0" w:space="0" w:color="auto"/>
      </w:divBdr>
    </w:div>
    <w:div w:id="2078428732">
      <w:bodyDiv w:val="1"/>
      <w:marLeft w:val="0"/>
      <w:marRight w:val="0"/>
      <w:marTop w:val="0"/>
      <w:marBottom w:val="0"/>
      <w:divBdr>
        <w:top w:val="none" w:sz="0" w:space="0" w:color="auto"/>
        <w:left w:val="none" w:sz="0" w:space="0" w:color="auto"/>
        <w:bottom w:val="none" w:sz="0" w:space="0" w:color="auto"/>
        <w:right w:val="none" w:sz="0" w:space="0" w:color="auto"/>
      </w:divBdr>
    </w:div>
    <w:div w:id="2095121994">
      <w:bodyDiv w:val="1"/>
      <w:marLeft w:val="0"/>
      <w:marRight w:val="0"/>
      <w:marTop w:val="0"/>
      <w:marBottom w:val="0"/>
      <w:divBdr>
        <w:top w:val="none" w:sz="0" w:space="0" w:color="auto"/>
        <w:left w:val="none" w:sz="0" w:space="0" w:color="auto"/>
        <w:bottom w:val="none" w:sz="0" w:space="0" w:color="auto"/>
        <w:right w:val="none" w:sz="0" w:space="0" w:color="auto"/>
      </w:divBdr>
    </w:div>
    <w:div w:id="2098866722">
      <w:bodyDiv w:val="1"/>
      <w:marLeft w:val="0"/>
      <w:marRight w:val="0"/>
      <w:marTop w:val="0"/>
      <w:marBottom w:val="0"/>
      <w:divBdr>
        <w:top w:val="none" w:sz="0" w:space="0" w:color="auto"/>
        <w:left w:val="none" w:sz="0" w:space="0" w:color="auto"/>
        <w:bottom w:val="none" w:sz="0" w:space="0" w:color="auto"/>
        <w:right w:val="none" w:sz="0" w:space="0" w:color="auto"/>
      </w:divBdr>
    </w:div>
    <w:div w:id="21447340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hyperlink" Target="https://pgc.unc.edu" TargetMode="External"/><Relationship Id="rId21" Type="http://schemas.openxmlformats.org/officeDocument/2006/relationships/hyperlink" Target="https://github.com/Nealelab/ricopili)" TargetMode="External"/><Relationship Id="rId22" Type="http://schemas.openxmlformats.org/officeDocument/2006/relationships/hyperlink" Target="https://mathgen.stats.ox.ac.uk/impute/data_download_1000G_phase1_integrated.html" TargetMode="External"/><Relationship Id="rId23" Type="http://schemas.openxmlformats.org/officeDocument/2006/relationships/hyperlink" Target="http://www.broadinstitute.org/~sripke/share_links/checksums_download)"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numbering" Target="numbering.xml"/><Relationship Id="rId12" Type="http://schemas.openxmlformats.org/officeDocument/2006/relationships/styles" Target="styles.xml"/><Relationship Id="rId13" Type="http://schemas.openxmlformats.org/officeDocument/2006/relationships/settings" Target="settings.xml"/><Relationship Id="rId14" Type="http://schemas.openxmlformats.org/officeDocument/2006/relationships/webSettings" Target="webSettings.xml"/><Relationship Id="rId15" Type="http://schemas.openxmlformats.org/officeDocument/2006/relationships/footnotes" Target="footnotes.xml"/><Relationship Id="rId16" Type="http://schemas.openxmlformats.org/officeDocument/2006/relationships/endnotes" Target="endnotes.xml"/><Relationship Id="rId17" Type="http://schemas.openxmlformats.org/officeDocument/2006/relationships/hyperlink" Target="mailto:pfsulliv@med.unc.edu" TargetMode="External"/><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fsulliv.OISSOMNT\Application%20Data\Microsoft\Templates\manuscri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3A2DF-1AB5-A645-A925-932B48B3F25D}">
  <ds:schemaRefs>
    <ds:schemaRef ds:uri="http://schemas.openxmlformats.org/officeDocument/2006/bibliography"/>
  </ds:schemaRefs>
</ds:datastoreItem>
</file>

<file path=customXml/itemProps10.xml><?xml version="1.0" encoding="utf-8"?>
<ds:datastoreItem xmlns:ds="http://schemas.openxmlformats.org/officeDocument/2006/customXml" ds:itemID="{BA2D5A1C-0979-044F-81C4-DA2E7E69E8AE}">
  <ds:schemaRefs>
    <ds:schemaRef ds:uri="http://schemas.openxmlformats.org/officeDocument/2006/bibliography"/>
  </ds:schemaRefs>
</ds:datastoreItem>
</file>

<file path=customXml/itemProps2.xml><?xml version="1.0" encoding="utf-8"?>
<ds:datastoreItem xmlns:ds="http://schemas.openxmlformats.org/officeDocument/2006/customXml" ds:itemID="{AB9F95A1-61EC-8D4F-A86D-3E9083D42BB6}">
  <ds:schemaRefs>
    <ds:schemaRef ds:uri="http://schemas.openxmlformats.org/officeDocument/2006/bibliography"/>
  </ds:schemaRefs>
</ds:datastoreItem>
</file>

<file path=customXml/itemProps3.xml><?xml version="1.0" encoding="utf-8"?>
<ds:datastoreItem xmlns:ds="http://schemas.openxmlformats.org/officeDocument/2006/customXml" ds:itemID="{61F0D4F8-6851-C147-AB3D-3922CDA8EBED}">
  <ds:schemaRefs>
    <ds:schemaRef ds:uri="http://schemas.openxmlformats.org/officeDocument/2006/bibliography"/>
  </ds:schemaRefs>
</ds:datastoreItem>
</file>

<file path=customXml/itemProps4.xml><?xml version="1.0" encoding="utf-8"?>
<ds:datastoreItem xmlns:ds="http://schemas.openxmlformats.org/officeDocument/2006/customXml" ds:itemID="{91B74030-C76F-8544-9A49-D24F15E88062}">
  <ds:schemaRefs>
    <ds:schemaRef ds:uri="http://schemas.openxmlformats.org/officeDocument/2006/bibliography"/>
  </ds:schemaRefs>
</ds:datastoreItem>
</file>

<file path=customXml/itemProps5.xml><?xml version="1.0" encoding="utf-8"?>
<ds:datastoreItem xmlns:ds="http://schemas.openxmlformats.org/officeDocument/2006/customXml" ds:itemID="{144D917F-DE9A-4D45-BFC6-532E2462ADF5}">
  <ds:schemaRefs>
    <ds:schemaRef ds:uri="http://schemas.openxmlformats.org/officeDocument/2006/bibliography"/>
  </ds:schemaRefs>
</ds:datastoreItem>
</file>

<file path=customXml/itemProps6.xml><?xml version="1.0" encoding="utf-8"?>
<ds:datastoreItem xmlns:ds="http://schemas.openxmlformats.org/officeDocument/2006/customXml" ds:itemID="{571D1243-3790-0A43-B552-92826ABE1813}">
  <ds:schemaRefs>
    <ds:schemaRef ds:uri="http://schemas.openxmlformats.org/officeDocument/2006/bibliography"/>
  </ds:schemaRefs>
</ds:datastoreItem>
</file>

<file path=customXml/itemProps7.xml><?xml version="1.0" encoding="utf-8"?>
<ds:datastoreItem xmlns:ds="http://schemas.openxmlformats.org/officeDocument/2006/customXml" ds:itemID="{C5B40C89-BFBA-D24A-BBA3-695DB3540BBB}">
  <ds:schemaRefs>
    <ds:schemaRef ds:uri="http://schemas.openxmlformats.org/officeDocument/2006/bibliography"/>
  </ds:schemaRefs>
</ds:datastoreItem>
</file>

<file path=customXml/itemProps8.xml><?xml version="1.0" encoding="utf-8"?>
<ds:datastoreItem xmlns:ds="http://schemas.openxmlformats.org/officeDocument/2006/customXml" ds:itemID="{419E89EE-60E7-5D4A-BD9B-7699C89A36B2}">
  <ds:schemaRefs>
    <ds:schemaRef ds:uri="http://schemas.openxmlformats.org/officeDocument/2006/bibliography"/>
  </ds:schemaRefs>
</ds:datastoreItem>
</file>

<file path=customXml/itemProps9.xml><?xml version="1.0" encoding="utf-8"?>
<ds:datastoreItem xmlns:ds="http://schemas.openxmlformats.org/officeDocument/2006/customXml" ds:itemID="{D60870B4-82B4-824B-916F-D835F900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Settings\pfsulliv.OISSOMNT\Application Data\Microsoft\Templates\manuscript.dot</Template>
  <TotalTime>677</TotalTime>
  <Pages>17</Pages>
  <Words>10966</Words>
  <Characters>62510</Characters>
  <Application>Microsoft Macintosh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MANUSCRIPT TITLE</vt:lpstr>
    </vt:vector>
  </TitlesOfParts>
  <Company>VIPBG/VCU</Company>
  <LinksUpToDate>false</LinksUpToDate>
  <CharactersWithSpaces>73330</CharactersWithSpaces>
  <SharedDoc>false</SharedDoc>
  <HLinks>
    <vt:vector size="6" baseType="variant">
      <vt:variant>
        <vt:i4>4915257</vt:i4>
      </vt:variant>
      <vt:variant>
        <vt:i4>0</vt:i4>
      </vt:variant>
      <vt:variant>
        <vt:i4>0</vt:i4>
      </vt:variant>
      <vt:variant>
        <vt:i4>5</vt:i4>
      </vt:variant>
      <vt:variant>
        <vt:lpwstr>mailto:pfsulliv@med.unc.edu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Patrick Sullivan</dc:creator>
  <cp:lastModifiedBy>pfs</cp:lastModifiedBy>
  <cp:revision>594</cp:revision>
  <cp:lastPrinted>2014-06-01T11:37:00Z</cp:lastPrinted>
  <dcterms:created xsi:type="dcterms:W3CDTF">2015-01-07T13:55:00Z</dcterms:created>
  <dcterms:modified xsi:type="dcterms:W3CDTF">2016-05-06T09:02:00Z</dcterms:modified>
</cp:coreProperties>
</file>